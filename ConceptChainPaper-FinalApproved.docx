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7220B">
      <w:pPr>
        <w:pStyle w:val="Paper-Title"/>
        <w:spacing w:after="60"/>
      </w:pPr>
      <w:r>
        <w:t xml:space="preserve">Concept Chaining </w:t>
      </w:r>
      <w:r w:rsidR="005E0BBB">
        <w:t>utilizing</w:t>
      </w:r>
      <w:r>
        <w:t xml:space="preserve"> Meronyms </w:t>
      </w:r>
      <w:r w:rsidR="00186FEE">
        <w:t xml:space="preserve">in </w:t>
      </w:r>
      <w:r w:rsidR="005E0BBB">
        <w:t>T</w:t>
      </w:r>
      <w:r>
        <w:t xml:space="preserve">ext </w:t>
      </w:r>
      <w:r w:rsidR="005E0BBB">
        <w:t>C</w:t>
      </w:r>
      <w:r>
        <w:t>haracterization</w:t>
      </w:r>
    </w:p>
    <w:p w:rsidR="008B197E" w:rsidRDefault="008B197E">
      <w:pPr>
        <w:rPr>
          <w:lang w:eastAsia="zh-CN"/>
        </w:rPr>
        <w:sectPr w:rsidR="008B197E" w:rsidSect="003B4153">
          <w:footerReference w:type="even" r:id="rId9"/>
          <w:pgSz w:w="12240" w:h="15840" w:code="1"/>
          <w:pgMar w:top="1080" w:right="1080" w:bottom="1440" w:left="1080" w:header="720" w:footer="720" w:gutter="0"/>
          <w:cols w:space="720"/>
        </w:sectPr>
      </w:pPr>
    </w:p>
    <w:p w:rsidR="00CA3612" w:rsidRDefault="00CA3612" w:rsidP="00CA3612">
      <w:pPr>
        <w:pStyle w:val="Author"/>
        <w:spacing w:after="0"/>
        <w:rPr>
          <w:spacing w:val="-2"/>
        </w:rPr>
      </w:pPr>
      <w:r w:rsidRPr="000E4B5B">
        <w:rPr>
          <w:spacing w:val="-2"/>
        </w:rPr>
        <w:lastRenderedPageBreak/>
        <w:t xml:space="preserve">Lori </w:t>
      </w:r>
      <w:proofErr w:type="spellStart"/>
      <w:r w:rsidRPr="000E4B5B">
        <w:rPr>
          <w:spacing w:val="-2"/>
        </w:rPr>
        <w:t>Watrous-deVersterre</w:t>
      </w:r>
      <w:proofErr w:type="spellEnd"/>
    </w:p>
    <w:p w:rsidR="00CA3612" w:rsidRDefault="00CA3612" w:rsidP="00CA3612">
      <w:pPr>
        <w:pStyle w:val="Affiliations"/>
        <w:rPr>
          <w:spacing w:val="-2"/>
        </w:rPr>
      </w:pPr>
      <w:r>
        <w:rPr>
          <w:rFonts w:ascii="ArialMT" w:hAnsi="ArialMT" w:cs="ArialMT"/>
          <w:lang w:bidi="th-TH"/>
        </w:rPr>
        <w:t>Information Systems</w:t>
      </w:r>
      <w:r>
        <w:rPr>
          <w:spacing w:val="-2"/>
        </w:rPr>
        <w:br/>
      </w:r>
      <w:r>
        <w:rPr>
          <w:rFonts w:ascii="ArialMT" w:hAnsi="ArialMT" w:cs="ArialMT"/>
          <w:lang w:bidi="th-TH"/>
        </w:rPr>
        <w:t>New Jersey Institute of Technology</w:t>
      </w:r>
      <w:r>
        <w:rPr>
          <w:spacing w:val="-2"/>
        </w:rPr>
        <w:br/>
      </w:r>
      <w:r>
        <w:rPr>
          <w:rFonts w:ascii="ArialMT" w:hAnsi="ArialMT" w:cs="ArialMT"/>
          <w:lang w:bidi="th-TH"/>
        </w:rPr>
        <w:t>Newark, NJ 07003, USA</w:t>
      </w:r>
    </w:p>
    <w:p w:rsidR="00CA3612" w:rsidRDefault="00CA3612" w:rsidP="00CA3612">
      <w:pPr>
        <w:pStyle w:val="E-Mail"/>
        <w:rPr>
          <w:spacing w:val="-2"/>
        </w:rPr>
      </w:pPr>
      <w:r>
        <w:rPr>
          <w:spacing w:val="-2"/>
        </w:rPr>
        <w:t>llw2@njit.edu</w:t>
      </w:r>
    </w:p>
    <w:p w:rsidR="00CA3612" w:rsidRDefault="00CA3612" w:rsidP="00CA3612">
      <w:pPr>
        <w:pStyle w:val="Author"/>
        <w:spacing w:after="0"/>
        <w:rPr>
          <w:spacing w:val="-2"/>
        </w:rPr>
      </w:pPr>
      <w:r>
        <w:rPr>
          <w:spacing w:val="-2"/>
        </w:rPr>
        <w:br w:type="column"/>
      </w:r>
      <w:r>
        <w:rPr>
          <w:spacing w:val="-2"/>
        </w:rPr>
        <w:lastRenderedPageBreak/>
        <w:t>Chong Wang</w:t>
      </w:r>
    </w:p>
    <w:p w:rsidR="00CA3612" w:rsidRDefault="00CA3612" w:rsidP="00CA3612">
      <w:pPr>
        <w:pStyle w:val="Affiliations"/>
        <w:rPr>
          <w:spacing w:val="-2"/>
        </w:rPr>
      </w:pPr>
      <w:r>
        <w:rPr>
          <w:rFonts w:ascii="ArialMT" w:hAnsi="ArialMT" w:cs="ArialMT"/>
          <w:lang w:bidi="th-TH"/>
        </w:rPr>
        <w:t>Information Systems</w:t>
      </w:r>
      <w:r>
        <w:rPr>
          <w:spacing w:val="-2"/>
        </w:rPr>
        <w:br/>
      </w:r>
      <w:r>
        <w:rPr>
          <w:rFonts w:ascii="ArialMT" w:hAnsi="ArialMT" w:cs="ArialMT"/>
          <w:lang w:bidi="th-TH"/>
        </w:rPr>
        <w:t>New Jersey Institute of Technology</w:t>
      </w:r>
      <w:r>
        <w:rPr>
          <w:spacing w:val="-2"/>
        </w:rPr>
        <w:br/>
      </w:r>
      <w:r>
        <w:rPr>
          <w:rFonts w:ascii="ArialMT" w:hAnsi="ArialMT" w:cs="ArialMT"/>
          <w:lang w:bidi="th-TH"/>
        </w:rPr>
        <w:t>Newark, NJ 07003, USA</w:t>
      </w:r>
    </w:p>
    <w:p w:rsidR="00CA3612" w:rsidRDefault="00CA3612" w:rsidP="00CA3612">
      <w:pPr>
        <w:pStyle w:val="E-Mail"/>
        <w:rPr>
          <w:spacing w:val="-2"/>
        </w:rPr>
      </w:pPr>
      <w:r>
        <w:rPr>
          <w:spacing w:val="-2"/>
        </w:rPr>
        <w:t>cs87</w:t>
      </w:r>
      <w:r w:rsidRPr="000E4B5B">
        <w:rPr>
          <w:spacing w:val="-2"/>
        </w:rPr>
        <w:t>@njit.edu</w:t>
      </w:r>
    </w:p>
    <w:p w:rsidR="00CA3612" w:rsidRDefault="00CA3612" w:rsidP="00CA3612">
      <w:pPr>
        <w:pStyle w:val="Author"/>
        <w:spacing w:after="0"/>
        <w:rPr>
          <w:spacing w:val="-2"/>
        </w:rPr>
      </w:pPr>
      <w:r>
        <w:rPr>
          <w:spacing w:val="-2"/>
        </w:rPr>
        <w:br w:type="column"/>
      </w:r>
      <w:r>
        <w:rPr>
          <w:rFonts w:ascii="ArialMT" w:hAnsi="ArialMT" w:cs="ArialMT"/>
          <w:szCs w:val="24"/>
          <w:lang w:bidi="th-TH"/>
        </w:rPr>
        <w:lastRenderedPageBreak/>
        <w:t>Min Song</w:t>
      </w:r>
    </w:p>
    <w:p w:rsidR="00CA3612" w:rsidRDefault="00CA3612" w:rsidP="00CA3612">
      <w:pPr>
        <w:pStyle w:val="Affiliations"/>
        <w:rPr>
          <w:spacing w:val="-2"/>
        </w:rPr>
      </w:pPr>
      <w:r>
        <w:rPr>
          <w:rFonts w:ascii="ArialMT" w:hAnsi="ArialMT" w:cs="ArialMT"/>
          <w:lang w:bidi="th-TH"/>
        </w:rPr>
        <w:t>Information Systems</w:t>
      </w:r>
      <w:r>
        <w:rPr>
          <w:spacing w:val="-2"/>
        </w:rPr>
        <w:br/>
      </w:r>
      <w:r>
        <w:rPr>
          <w:rFonts w:ascii="ArialMT" w:hAnsi="ArialMT" w:cs="ArialMT"/>
          <w:lang w:bidi="th-TH"/>
        </w:rPr>
        <w:t>New Jersey Institute of Technology</w:t>
      </w:r>
      <w:r>
        <w:rPr>
          <w:spacing w:val="-2"/>
        </w:rPr>
        <w:br/>
      </w:r>
      <w:r>
        <w:rPr>
          <w:rFonts w:ascii="ArialMT" w:hAnsi="ArialMT" w:cs="ArialMT"/>
          <w:lang w:bidi="th-TH"/>
        </w:rPr>
        <w:t>Newark, NJ 07003, USA</w:t>
      </w:r>
    </w:p>
    <w:p w:rsidR="00CA3612" w:rsidRDefault="00CA3612" w:rsidP="00CA3612">
      <w:pPr>
        <w:pStyle w:val="E-Mail"/>
        <w:rPr>
          <w:spacing w:val="-2"/>
        </w:rPr>
      </w:pPr>
      <w:r>
        <w:rPr>
          <w:rFonts w:ascii="ArialMT" w:hAnsi="ArialMT" w:cs="ArialMT"/>
          <w:szCs w:val="24"/>
          <w:lang w:bidi="th-TH"/>
        </w:rPr>
        <w:t>min.song@njit.edu</w:t>
      </w:r>
    </w:p>
    <w:p w:rsidR="008B197E" w:rsidRDefault="008B197E">
      <w:pPr>
        <w:pStyle w:val="E-Mail"/>
        <w:rPr>
          <w:spacing w:val="-2"/>
        </w:rPr>
      </w:pPr>
    </w:p>
    <w:p w:rsidR="008B197E" w:rsidRDefault="008B197E">
      <w:pPr>
        <w:pStyle w:val="E-Mail"/>
        <w:rPr>
          <w:lang w:eastAsia="zh-CN"/>
        </w:r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4215C3" w:rsidP="008C5132">
      <w:pPr>
        <w:pStyle w:val="Abstract"/>
      </w:pPr>
      <w:r>
        <w:rPr>
          <w:lang w:eastAsia="zh-CN"/>
        </w:rPr>
        <w:t xml:space="preserve">For most, the web is the first source to answer a question formulated </w:t>
      </w:r>
      <w:r w:rsidR="008925AF">
        <w:rPr>
          <w:lang w:eastAsia="zh-CN"/>
        </w:rPr>
        <w:t>by</w:t>
      </w:r>
      <w:r>
        <w:rPr>
          <w:lang w:eastAsia="zh-CN"/>
        </w:rPr>
        <w:t xml:space="preserve"> curiosity, need, or research reasons. This phenomenon is due to the internet’s ubiquitous access, ease of use, and the extensive and ever expanding content</w:t>
      </w:r>
      <w:r w:rsidR="008B197E">
        <w:t>.</w:t>
      </w:r>
      <w:r w:rsidR="0067220B">
        <w:t xml:space="preserve"> The problem is no longer the need to acquire content to encourage use</w:t>
      </w:r>
      <w:r>
        <w:t>,</w:t>
      </w:r>
      <w:r w:rsidR="0067220B">
        <w:t xml:space="preserve"> but to provide organizational tools to</w:t>
      </w:r>
      <w:r w:rsidR="00A44FF7">
        <w:t xml:space="preserve"> support content</w:t>
      </w:r>
      <w:r w:rsidR="0067220B">
        <w:t xml:space="preserve"> </w:t>
      </w:r>
      <w:r w:rsidR="00A44FF7">
        <w:t>categorization</w:t>
      </w:r>
      <w:r w:rsidR="0067220B">
        <w:t xml:space="preserve"> that will facilitate improved access methods.</w:t>
      </w:r>
      <w:r w:rsidR="00A44FF7">
        <w:t xml:space="preserve"> This paper presents </w:t>
      </w:r>
      <w:r w:rsidR="00825BFD">
        <w:t xml:space="preserve">the </w:t>
      </w:r>
      <w:r w:rsidR="00A44FF7">
        <w:t xml:space="preserve">results of a </w:t>
      </w:r>
      <w:r w:rsidR="00F43D8A">
        <w:t>new</w:t>
      </w:r>
      <w:r w:rsidR="00A44FF7">
        <w:t xml:space="preserve"> text characterization algorithm that combines semantic and linguistic techniques</w:t>
      </w:r>
      <w:r w:rsidR="001171EE">
        <w:rPr>
          <w:rFonts w:hint="eastAsia"/>
          <w:lang w:eastAsia="zh-CN"/>
        </w:rPr>
        <w:t xml:space="preserve"> </w:t>
      </w:r>
      <w:r w:rsidR="00186FEE">
        <w:rPr>
          <w:lang w:eastAsia="zh-CN"/>
        </w:rPr>
        <w:t>utilizing domain-based ontology background knowledge</w:t>
      </w:r>
      <w:r w:rsidR="00A44FF7">
        <w:t xml:space="preserve">. It explores the </w:t>
      </w:r>
      <w:r w:rsidR="00F43D8A">
        <w:t>combination</w:t>
      </w:r>
      <w:r w:rsidR="00A44FF7">
        <w:t xml:space="preserve"> of</w:t>
      </w:r>
      <w:r w:rsidR="00F43D8A">
        <w:t xml:space="preserve"> meronym, synonym, and hypernym</w:t>
      </w:r>
      <w:r w:rsidR="00A44FF7">
        <w:t xml:space="preserve"> </w:t>
      </w:r>
      <w:r w:rsidR="00F43D8A">
        <w:t xml:space="preserve">linguistic relationships to create a set of concept chains used to </w:t>
      </w:r>
      <w:r w:rsidR="00186FEE">
        <w:t xml:space="preserve">represent </w:t>
      </w:r>
      <w:r w:rsidR="00F43D8A">
        <w:t xml:space="preserve">concepts found in a document. </w:t>
      </w:r>
      <w:r w:rsidR="00797249">
        <w:t>The experiments show improved accurac</w:t>
      </w:r>
      <w:r w:rsidR="00186FEE">
        <w:t xml:space="preserve">y over bag-of-words </w:t>
      </w:r>
      <w:r w:rsidR="00797249">
        <w:t xml:space="preserve">based </w:t>
      </w:r>
      <w:r w:rsidR="00431E15">
        <w:rPr>
          <w:rFonts w:eastAsia="Batang" w:hint="eastAsia"/>
          <w:lang w:eastAsia="ko-KR"/>
        </w:rPr>
        <w:t xml:space="preserve">term weighting </w:t>
      </w:r>
      <w:r w:rsidR="00186FEE">
        <w:t>methods</w:t>
      </w:r>
      <w:r w:rsidR="00797249">
        <w:t xml:space="preserve"> and </w:t>
      </w:r>
      <w:r w:rsidR="00186FEE">
        <w:t>reveal characteristics of the meronym contribution to document representation.</w:t>
      </w:r>
    </w:p>
    <w:p w:rsidR="008B197E" w:rsidRDefault="008B197E">
      <w:pPr>
        <w:spacing w:before="120" w:after="0"/>
      </w:pPr>
      <w:r>
        <w:rPr>
          <w:b/>
          <w:sz w:val="24"/>
        </w:rPr>
        <w:t>Categories and Subject Descriptors</w:t>
      </w:r>
    </w:p>
    <w:p w:rsidR="00B42C37" w:rsidRPr="00F7194A" w:rsidRDefault="00B42C37" w:rsidP="00B42C37">
      <w:pPr>
        <w:spacing w:after="120"/>
        <w:rPr>
          <w:rFonts w:ascii="Times" w:hAnsi="Times" w:cs="Times"/>
        </w:rPr>
      </w:pPr>
      <w:r>
        <w:rPr>
          <w:rFonts w:ascii="Times" w:hAnsi="Times" w:cs="Times"/>
        </w:rPr>
        <w:t>H.3.</w:t>
      </w:r>
      <w:r w:rsidR="00D940D3">
        <w:rPr>
          <w:rFonts w:ascii="Times" w:hAnsi="Times" w:cs="Times"/>
        </w:rPr>
        <w:t>3</w:t>
      </w:r>
      <w:r>
        <w:rPr>
          <w:rFonts w:ascii="Times" w:hAnsi="Times" w:cs="Times"/>
        </w:rPr>
        <w:t xml:space="preserve"> </w:t>
      </w:r>
      <w:r>
        <w:rPr>
          <w:rFonts w:ascii="Times" w:hAnsi="Times" w:cs="Times"/>
          <w:b/>
          <w:bCs/>
        </w:rPr>
        <w:t>[</w:t>
      </w:r>
      <w:r w:rsidR="00D940D3">
        <w:rPr>
          <w:rFonts w:ascii="Times" w:hAnsi="Times" w:cs="Times"/>
          <w:b/>
          <w:bCs/>
        </w:rPr>
        <w:t>Information Storage and Retrieval</w:t>
      </w:r>
      <w:r>
        <w:rPr>
          <w:rFonts w:ascii="Times" w:hAnsi="Times" w:cs="Times"/>
          <w:b/>
          <w:bCs/>
        </w:rPr>
        <w:t xml:space="preserve">]: </w:t>
      </w:r>
      <w:r w:rsidR="00D940D3">
        <w:rPr>
          <w:rFonts w:ascii="Times" w:hAnsi="Times" w:cs="Times"/>
        </w:rPr>
        <w:t>Content Analysis and Indexing</w:t>
      </w:r>
      <w:r>
        <w:rPr>
          <w:rFonts w:ascii="Times" w:hAnsi="Times" w:cs="Times"/>
        </w:rPr>
        <w:t xml:space="preserve"> – </w:t>
      </w:r>
      <w:r w:rsidR="00D940D3">
        <w:rPr>
          <w:rFonts w:ascii="Times" w:hAnsi="Times" w:cs="Times"/>
          <w:i/>
        </w:rPr>
        <w:t>dictionaries, indexing methods, linguistic processing</w:t>
      </w:r>
      <w:r w:rsidR="00F7194A">
        <w:rPr>
          <w:rFonts w:ascii="Times" w:hAnsi="Times" w:cs="Times"/>
          <w:i/>
        </w:rPr>
        <w:t>;</w:t>
      </w:r>
      <w:r w:rsidR="00F7194A" w:rsidRPr="00F7194A">
        <w:t xml:space="preserve"> </w:t>
      </w:r>
      <w:r w:rsidR="00F7194A">
        <w:t>H.3.7 [</w:t>
      </w:r>
      <w:r w:rsidR="00F7194A">
        <w:rPr>
          <w:b/>
          <w:bCs/>
        </w:rPr>
        <w:t>Digital Libraries</w:t>
      </w:r>
      <w:r w:rsidR="00F7194A">
        <w:t>]: Miscellaneous</w:t>
      </w:r>
    </w:p>
    <w:p w:rsidR="008B197E" w:rsidRDefault="008B197E">
      <w:pPr>
        <w:spacing w:before="120" w:after="0"/>
      </w:pPr>
      <w:r>
        <w:rPr>
          <w:b/>
          <w:sz w:val="24"/>
        </w:rPr>
        <w:t>General Terms</w:t>
      </w:r>
    </w:p>
    <w:p w:rsidR="008B197E" w:rsidRDefault="008B197E">
      <w:pPr>
        <w:spacing w:after="120"/>
      </w:pPr>
      <w:r>
        <w:t xml:space="preserve">Algorithms, Performance, Reliability, Experimentation </w:t>
      </w:r>
    </w:p>
    <w:p w:rsidR="008B197E" w:rsidRDefault="008B197E">
      <w:pPr>
        <w:spacing w:before="120" w:after="0"/>
      </w:pPr>
      <w:r>
        <w:rPr>
          <w:b/>
          <w:sz w:val="24"/>
        </w:rPr>
        <w:t>Keywords</w:t>
      </w:r>
    </w:p>
    <w:p w:rsidR="008B197E" w:rsidRDefault="00F6297A">
      <w:pPr>
        <w:spacing w:after="120"/>
        <w:rPr>
          <w:rFonts w:eastAsia="Batang"/>
          <w:lang w:eastAsia="ko-KR"/>
        </w:rPr>
      </w:pPr>
      <w:r>
        <w:t>Concept</w:t>
      </w:r>
      <w:r w:rsidR="003E1404">
        <w:t xml:space="preserve"> extraction</w:t>
      </w:r>
      <w:r>
        <w:t xml:space="preserve">, </w:t>
      </w:r>
      <w:r w:rsidR="001A3FA2">
        <w:t xml:space="preserve">text characterization, </w:t>
      </w:r>
      <w:r>
        <w:t>clustering, digital libraries, machine learning, natural language processing, ontology</w:t>
      </w:r>
    </w:p>
    <w:p w:rsidR="00927112" w:rsidRPr="00927112" w:rsidRDefault="00927112">
      <w:pPr>
        <w:spacing w:after="120"/>
        <w:rPr>
          <w:rFonts w:eastAsia="Batang"/>
          <w:lang w:eastAsia="ko-KR"/>
        </w:rPr>
      </w:pPr>
    </w:p>
    <w:p w:rsidR="008B197E" w:rsidRDefault="008B197E">
      <w:pPr>
        <w:pStyle w:val="Heading1"/>
        <w:spacing w:before="120"/>
      </w:pPr>
      <w:r>
        <w:t>INTRODUCTION</w:t>
      </w:r>
    </w:p>
    <w:p w:rsidR="00F6297A" w:rsidRPr="00743589" w:rsidRDefault="000D7E42" w:rsidP="008C5132">
      <w:pPr>
        <w:pStyle w:val="BodyTextIndent"/>
        <w:spacing w:after="120"/>
        <w:ind w:firstLine="0"/>
        <w:rPr>
          <w:lang w:val="en-US" w:eastAsia="zh-CN"/>
        </w:rPr>
      </w:pPr>
      <w:r>
        <w:rPr>
          <w:lang w:eastAsia="zh-CN"/>
        </w:rPr>
        <w:t xml:space="preserve">For most, the web is the first source to answer a question formulated </w:t>
      </w:r>
      <w:r w:rsidR="008925AF">
        <w:rPr>
          <w:lang w:eastAsia="zh-CN"/>
        </w:rPr>
        <w:t xml:space="preserve">by </w:t>
      </w:r>
      <w:r>
        <w:rPr>
          <w:lang w:eastAsia="zh-CN"/>
        </w:rPr>
        <w:t>curiosity, need, or research reasons</w:t>
      </w:r>
      <w:r w:rsidR="00F6297A">
        <w:rPr>
          <w:lang w:eastAsia="zh-CN"/>
        </w:rPr>
        <w:t xml:space="preserve">. This phenomenon is due to the internet’s ubiquitous access, ease of use and the extensive amount of content. Internet access is available at home, work and via mobile connections just about everywhere else. Ease of use is due to the extensive indexing of content </w:t>
      </w:r>
      <w:r w:rsidR="008925AF">
        <w:rPr>
          <w:lang w:eastAsia="zh-CN"/>
        </w:rPr>
        <w:t xml:space="preserve">used </w:t>
      </w:r>
      <w:r w:rsidR="00F6297A">
        <w:rPr>
          <w:lang w:eastAsia="zh-CN"/>
        </w:rPr>
        <w:t xml:space="preserve">by search engines. Finally, authoritative, amateur, </w:t>
      </w:r>
      <w:r w:rsidR="008925AF">
        <w:rPr>
          <w:lang w:eastAsia="zh-CN"/>
        </w:rPr>
        <w:t xml:space="preserve">or simply </w:t>
      </w:r>
      <w:r w:rsidR="00F6297A">
        <w:rPr>
          <w:lang w:eastAsia="zh-CN"/>
        </w:rPr>
        <w:t>voyeurs into content generation</w:t>
      </w:r>
      <w:r w:rsidR="008925AF">
        <w:rPr>
          <w:lang w:eastAsia="zh-CN"/>
        </w:rPr>
        <w:t xml:space="preserve"> provide a steady stream of new material for digestion</w:t>
      </w:r>
      <w:r w:rsidR="00F6297A">
        <w:rPr>
          <w:lang w:eastAsia="zh-CN"/>
        </w:rPr>
        <w:t xml:space="preserve">. </w:t>
      </w:r>
      <w:r w:rsidR="00746330">
        <w:rPr>
          <w:lang w:val="en-US" w:eastAsia="zh-CN"/>
        </w:rPr>
        <w:t>W</w:t>
      </w:r>
      <w:r w:rsidR="00743589">
        <w:rPr>
          <w:lang w:val="en-US" w:eastAsia="zh-CN"/>
        </w:rPr>
        <w:t xml:space="preserve">ith this explosive growth in digital content comes the frustration of “weeding through” useless content that matches terms used in indexing. We need better text characterization </w:t>
      </w:r>
      <w:r w:rsidR="008C5132">
        <w:rPr>
          <w:lang w:val="en-US" w:eastAsia="zh-CN"/>
        </w:rPr>
        <w:t>representation</w:t>
      </w:r>
      <w:r w:rsidR="00743589">
        <w:rPr>
          <w:lang w:val="en-US" w:eastAsia="zh-CN"/>
        </w:rPr>
        <w:t xml:space="preserve"> to improve management and access methods used for digital content.</w:t>
      </w:r>
    </w:p>
    <w:p w:rsidR="00E0653B" w:rsidRDefault="00E0653B" w:rsidP="008C5132">
      <w:pPr>
        <w:pStyle w:val="BodyTextIndent"/>
        <w:spacing w:after="120"/>
        <w:ind w:firstLine="0"/>
        <w:rPr>
          <w:lang w:eastAsia="zh-CN"/>
        </w:rPr>
      </w:pPr>
      <w:r>
        <w:rPr>
          <w:lang w:eastAsia="zh-CN"/>
        </w:rPr>
        <w:t xml:space="preserve">Current </w:t>
      </w:r>
      <w:r w:rsidR="00C77812">
        <w:rPr>
          <w:lang w:eastAsia="zh-CN"/>
        </w:rPr>
        <w:t>management tools</w:t>
      </w:r>
      <w:r>
        <w:rPr>
          <w:lang w:eastAsia="zh-CN"/>
        </w:rPr>
        <w:t xml:space="preserve"> </w:t>
      </w:r>
      <w:r w:rsidR="00C77812">
        <w:rPr>
          <w:lang w:eastAsia="zh-CN"/>
        </w:rPr>
        <w:t>use</w:t>
      </w:r>
      <w:r>
        <w:rPr>
          <w:lang w:eastAsia="zh-CN"/>
        </w:rPr>
        <w:t xml:space="preserve"> indexing and cataloging techniques </w:t>
      </w:r>
      <w:r w:rsidR="00C77812">
        <w:rPr>
          <w:lang w:eastAsia="zh-CN"/>
        </w:rPr>
        <w:t xml:space="preserve">based on </w:t>
      </w:r>
      <w:r w:rsidR="001A7894">
        <w:rPr>
          <w:lang w:eastAsia="zh-CN"/>
        </w:rPr>
        <w:t xml:space="preserve">age-old </w:t>
      </w:r>
      <w:r w:rsidR="00C77812">
        <w:rPr>
          <w:lang w:eastAsia="zh-CN"/>
        </w:rPr>
        <w:t xml:space="preserve">methods </w:t>
      </w:r>
      <w:r>
        <w:rPr>
          <w:lang w:eastAsia="zh-CN"/>
        </w:rPr>
        <w:t>used by libraries, museums, and archives</w:t>
      </w:r>
      <w:r w:rsidR="00C77812">
        <w:rPr>
          <w:lang w:eastAsia="zh-CN"/>
        </w:rPr>
        <w:t>. The structured information captured by these tools is accessed by end-users to find content</w:t>
      </w:r>
      <w:r>
        <w:rPr>
          <w:lang w:eastAsia="zh-CN"/>
        </w:rPr>
        <w:t xml:space="preserve"> but these predefined </w:t>
      </w:r>
      <w:r>
        <w:rPr>
          <w:lang w:eastAsia="zh-CN"/>
        </w:rPr>
        <w:lastRenderedPageBreak/>
        <w:t>classifications may not capture user’s information needs</w:t>
      </w:r>
      <w:r w:rsidR="00B35398">
        <w:rPr>
          <w:lang w:eastAsia="zh-CN"/>
        </w:rPr>
        <w:t>.</w:t>
      </w:r>
      <w:r w:rsidR="00C77812">
        <w:rPr>
          <w:lang w:eastAsia="zh-CN"/>
        </w:rPr>
        <w:t xml:space="preserve"> Users of catalogues often spend time examining the digital content retrieved to determine the correct terminology to use. This translation process from what the user wants and how it is indexed is manual and time consuming.</w:t>
      </w:r>
      <w:r w:rsidR="00B35398">
        <w:rPr>
          <w:lang w:eastAsia="zh-CN"/>
        </w:rPr>
        <w:t xml:space="preserve"> </w:t>
      </w:r>
      <w:r>
        <w:rPr>
          <w:lang w:eastAsia="zh-CN"/>
        </w:rPr>
        <w:t>In recent years, the need for information access systems that can capture the cultural diversity of its users while providing structural information to support effective retrieval has been identified</w:t>
      </w:r>
      <w:r w:rsidR="00872BD6">
        <w:rPr>
          <w:lang w:eastAsia="zh-CN"/>
        </w:rPr>
        <w:fldChar w:fldCharType="begin"/>
      </w:r>
      <w:r w:rsidR="00872BD6">
        <w:rPr>
          <w:lang w:eastAsia="zh-CN"/>
        </w:rPr>
        <w:fldChar w:fldCharType="separate"/>
      </w:r>
      <w:r w:rsidR="00610F72">
        <w:rPr>
          <w:lang w:eastAsia="zh-CN"/>
        </w:rPr>
        <w:t>{Boast, 2007 #359;Boast, 2007 #359}</w:t>
      </w:r>
      <w:r w:rsidR="00872BD6">
        <w:rPr>
          <w:lang w:eastAsia="zh-CN"/>
        </w:rPr>
        <w:fldChar w:fldCharType="end"/>
      </w:r>
      <w:r>
        <w:rPr>
          <w:lang w:eastAsia="zh-CN"/>
        </w:rPr>
        <w:t xml:space="preserve"> </w:t>
      </w:r>
      <w:r w:rsidR="00872BD6">
        <w:rPr>
          <w:lang w:eastAsia="zh-CN"/>
        </w:rPr>
        <w:fldChar w:fldCharType="begin"/>
      </w:r>
      <w:r w:rsidR="00B951CB">
        <w:rPr>
          <w:lang w:eastAsia="zh-CN"/>
        </w:rPr>
        <w:instrText xml:space="preserve"> ADDIN EN.CITE &lt;EndNote&gt;&lt;Cite&gt;&lt;Author&gt;Boast&lt;/Author&gt;&lt;Year&gt;2007&lt;/Year&gt;&lt;RecNum&gt;1&lt;/RecNum&gt;&lt;DisplayText&gt;[1]&lt;/DisplayText&gt;&lt;record&gt;&lt;rec-number&gt;1&lt;/rec-number&gt;&lt;foreign-keys&gt;&lt;key app="EN" db-id="dzrw52t5edwtv2e0dr65xrzoz0edx90ft0s0"&gt;1&lt;/key&gt;&lt;/foreign-keys&gt;&lt;ref-type name="Journal Article"&gt;17&lt;/ref-type&gt;&lt;contributors&gt;&lt;authors&gt;&lt;author&gt;Robin Boast&lt;/author&gt;&lt;author&gt;Michael Bravo&lt;/author&gt;&lt;author&gt;Ramesh Srinivasan&lt;/author&gt;&lt;/authors&gt;&lt;/contributors&gt;&lt;titles&gt;&lt;title&gt;Return to Babel: Emergent Diversity, Digital Resources, and Local Knowledge&lt;/title&gt;&lt;secondary-title&gt;The Information Society&lt;/secondary-title&gt;&lt;/titles&gt;&lt;periodical&gt;&lt;full-title&gt;The Information Society&lt;/full-title&gt;&lt;/periodical&gt;&lt;pages&gt;395-403&lt;/pages&gt;&lt;volume&gt;23&lt;/volume&gt;&lt;number&gt;5&lt;/number&gt;&lt;dates&gt;&lt;year&gt;2007&lt;/year&gt;&lt;/dates&gt;&lt;isbn&gt;0197-2243&lt;/isbn&gt;&lt;urls&gt;&lt;/urls&gt;&lt;custom1&gt;1392696&lt;/custom1&gt;&lt;electronic-resource-num&gt;10.1080/01972240701575635&lt;/electronic-resource-num&gt;&lt;/record&gt;&lt;/Cite&gt;&lt;/EndNote&gt;</w:instrText>
      </w:r>
      <w:r w:rsidR="00872BD6">
        <w:rPr>
          <w:lang w:eastAsia="zh-CN"/>
        </w:rPr>
        <w:fldChar w:fldCharType="separate"/>
      </w:r>
      <w:r w:rsidR="00B951CB">
        <w:rPr>
          <w:noProof/>
          <w:lang w:eastAsia="zh-CN"/>
        </w:rPr>
        <w:t>[</w:t>
      </w:r>
      <w:hyperlink w:anchor="_ENREF_1" w:tooltip="Boast, 2007 #1" w:history="1">
        <w:r w:rsidR="00B951CB">
          <w:rPr>
            <w:noProof/>
            <w:lang w:eastAsia="zh-CN"/>
          </w:rPr>
          <w:t>1</w:t>
        </w:r>
      </w:hyperlink>
      <w:r w:rsidR="00B951CB">
        <w:rPr>
          <w:noProof/>
          <w:lang w:eastAsia="zh-CN"/>
        </w:rPr>
        <w:t>]</w:t>
      </w:r>
      <w:r w:rsidR="00872BD6">
        <w:rPr>
          <w:lang w:eastAsia="zh-CN"/>
        </w:rPr>
        <w:fldChar w:fldCharType="end"/>
      </w:r>
      <w:r>
        <w:rPr>
          <w:lang w:eastAsia="zh-CN"/>
        </w:rPr>
        <w:t>.</w:t>
      </w:r>
    </w:p>
    <w:p w:rsidR="00C77812" w:rsidRDefault="00743589" w:rsidP="008C5132">
      <w:pPr>
        <w:pStyle w:val="BodyTextIndent"/>
        <w:spacing w:after="120"/>
        <w:ind w:firstLine="0"/>
        <w:rPr>
          <w:lang w:eastAsia="zh-CN"/>
        </w:rPr>
      </w:pPr>
      <w:r>
        <w:rPr>
          <w:lang w:val="en-US" w:eastAsia="zh-CN"/>
        </w:rPr>
        <w:t>Cultural diversity influences the concepts of a document</w:t>
      </w:r>
      <w:r w:rsidR="00B70008">
        <w:rPr>
          <w:lang w:val="en-US" w:eastAsia="zh-CN"/>
        </w:rPr>
        <w:t xml:space="preserve"> and the indexing/cataloguing of a document in a digital library</w:t>
      </w:r>
      <w:r>
        <w:rPr>
          <w:lang w:val="en-US" w:eastAsia="zh-CN"/>
        </w:rPr>
        <w:t xml:space="preserve">. </w:t>
      </w:r>
      <w:r w:rsidR="004067F1">
        <w:rPr>
          <w:lang w:eastAsia="zh-CN"/>
        </w:rPr>
        <w:t xml:space="preserve">Ontologies capture some of this cultural diversity. </w:t>
      </w:r>
      <w:r w:rsidR="00D00159">
        <w:rPr>
          <w:lang w:val="en-US" w:eastAsia="zh-CN"/>
        </w:rPr>
        <w:t>In this</w:t>
      </w:r>
      <w:r w:rsidR="00C77812">
        <w:rPr>
          <w:lang w:eastAsia="zh-CN"/>
        </w:rPr>
        <w:t xml:space="preserve"> paper</w:t>
      </w:r>
      <w:r w:rsidR="00D00159">
        <w:rPr>
          <w:lang w:val="en-US" w:eastAsia="zh-CN"/>
        </w:rPr>
        <w:t>, we</w:t>
      </w:r>
      <w:r w:rsidR="00C77812">
        <w:rPr>
          <w:lang w:eastAsia="zh-CN"/>
        </w:rPr>
        <w:t xml:space="preserve"> use the </w:t>
      </w:r>
      <w:r w:rsidR="000D7E42">
        <w:rPr>
          <w:lang w:eastAsia="zh-CN"/>
        </w:rPr>
        <w:t>background knowledge</w:t>
      </w:r>
      <w:r w:rsidR="00C77812">
        <w:rPr>
          <w:lang w:eastAsia="zh-CN"/>
        </w:rPr>
        <w:t xml:space="preserve"> provided </w:t>
      </w:r>
      <w:r w:rsidR="004067F1">
        <w:rPr>
          <w:lang w:eastAsia="zh-CN"/>
        </w:rPr>
        <w:t>by</w:t>
      </w:r>
      <w:r w:rsidR="00C77812">
        <w:rPr>
          <w:lang w:eastAsia="zh-CN"/>
        </w:rPr>
        <w:t xml:space="preserve"> ontolog</w:t>
      </w:r>
      <w:r w:rsidR="004067F1">
        <w:rPr>
          <w:lang w:eastAsia="zh-CN"/>
        </w:rPr>
        <w:t>ies</w:t>
      </w:r>
      <w:r w:rsidR="00C77812">
        <w:rPr>
          <w:lang w:eastAsia="zh-CN"/>
        </w:rPr>
        <w:t xml:space="preserve"> to </w:t>
      </w:r>
      <w:r w:rsidR="00351CE0">
        <w:rPr>
          <w:lang w:eastAsia="zh-CN"/>
        </w:rPr>
        <w:t xml:space="preserve">extract and chain together a document’s </w:t>
      </w:r>
      <w:r w:rsidR="004067F1">
        <w:rPr>
          <w:lang w:eastAsia="zh-CN"/>
        </w:rPr>
        <w:t xml:space="preserve">major concepts. </w:t>
      </w:r>
      <w:r w:rsidR="00D00159">
        <w:rPr>
          <w:lang w:val="en-US" w:eastAsia="zh-CN"/>
        </w:rPr>
        <w:t>We also capture</w:t>
      </w:r>
      <w:r w:rsidR="004067F1">
        <w:rPr>
          <w:lang w:eastAsia="zh-CN"/>
        </w:rPr>
        <w:t xml:space="preserve"> how much of a </w:t>
      </w:r>
      <w:r w:rsidR="00351CE0">
        <w:rPr>
          <w:lang w:eastAsia="zh-CN"/>
        </w:rPr>
        <w:t xml:space="preserve">document </w:t>
      </w:r>
      <w:r w:rsidR="004067F1">
        <w:rPr>
          <w:lang w:eastAsia="zh-CN"/>
        </w:rPr>
        <w:t>is devoted to each concept</w:t>
      </w:r>
      <w:r w:rsidR="00351CE0">
        <w:rPr>
          <w:lang w:eastAsia="zh-CN"/>
        </w:rPr>
        <w:t xml:space="preserve"> chain,</w:t>
      </w:r>
      <w:r w:rsidR="004067F1">
        <w:rPr>
          <w:lang w:eastAsia="zh-CN"/>
        </w:rPr>
        <w:t xml:space="preserve"> creating</w:t>
      </w:r>
      <w:r w:rsidR="00D00159">
        <w:rPr>
          <w:lang w:val="en-US" w:eastAsia="zh-CN"/>
        </w:rPr>
        <w:t xml:space="preserve"> a</w:t>
      </w:r>
      <w:r w:rsidR="004067F1">
        <w:rPr>
          <w:lang w:eastAsia="zh-CN"/>
        </w:rPr>
        <w:t xml:space="preserve"> </w:t>
      </w:r>
      <w:r w:rsidR="00351CE0">
        <w:rPr>
          <w:lang w:eastAsia="zh-CN"/>
        </w:rPr>
        <w:t xml:space="preserve">representative </w:t>
      </w:r>
      <w:r w:rsidR="004067F1">
        <w:rPr>
          <w:lang w:eastAsia="zh-CN"/>
        </w:rPr>
        <w:t>concept signature.</w:t>
      </w:r>
    </w:p>
    <w:p w:rsidR="00D41161" w:rsidRDefault="00D41161" w:rsidP="008C5132">
      <w:pPr>
        <w:pStyle w:val="BodyTextIndent"/>
        <w:spacing w:after="120"/>
        <w:ind w:firstLine="0"/>
        <w:rPr>
          <w:lang w:val="en-US" w:eastAsia="zh-CN"/>
        </w:rPr>
      </w:pPr>
      <w:r>
        <w:rPr>
          <w:lang w:eastAsia="zh-CN"/>
        </w:rPr>
        <w:t>While</w:t>
      </w:r>
      <w:r w:rsidR="00B70008">
        <w:rPr>
          <w:lang w:val="en-US" w:eastAsia="zh-CN"/>
        </w:rPr>
        <w:t xml:space="preserve"> current</w:t>
      </w:r>
      <w:r>
        <w:rPr>
          <w:lang w:eastAsia="zh-CN"/>
        </w:rPr>
        <w:t xml:space="preserve"> research </w:t>
      </w:r>
      <w:r w:rsidR="00B70008">
        <w:rPr>
          <w:lang w:val="en-US" w:eastAsia="zh-CN"/>
        </w:rPr>
        <w:t xml:space="preserve">explores the </w:t>
      </w:r>
      <w:r w:rsidR="00CB1B6D">
        <w:rPr>
          <w:lang w:eastAsia="zh-CN"/>
        </w:rPr>
        <w:t>incorporat</w:t>
      </w:r>
      <w:r w:rsidR="00B70008">
        <w:rPr>
          <w:lang w:val="en-US" w:eastAsia="zh-CN"/>
        </w:rPr>
        <w:t>ion of</w:t>
      </w:r>
      <w:r>
        <w:rPr>
          <w:lang w:eastAsia="zh-CN"/>
        </w:rPr>
        <w:t xml:space="preserve"> ontologies </w:t>
      </w:r>
      <w:r w:rsidR="00CB1B6D">
        <w:rPr>
          <w:lang w:eastAsia="zh-CN"/>
        </w:rPr>
        <w:t>for</w:t>
      </w:r>
      <w:r>
        <w:rPr>
          <w:lang w:eastAsia="zh-CN"/>
        </w:rPr>
        <w:t xml:space="preserve"> concept generati</w:t>
      </w:r>
      <w:r w:rsidR="004D0037">
        <w:rPr>
          <w:lang w:eastAsia="zh-CN"/>
        </w:rPr>
        <w:t xml:space="preserve">on, most only utilize synonyms to identify concepts and hypernyms to calculate their frequencies </w:t>
      </w:r>
      <w:r w:rsidR="00C4230E">
        <w:rPr>
          <w:lang w:val="en-US" w:eastAsia="zh-CN"/>
        </w:rPr>
        <w:t>(</w:t>
      </w:r>
      <w:r w:rsidR="00872BD6">
        <w:rPr>
          <w:lang w:eastAsia="zh-CN"/>
        </w:rPr>
        <w:fldChar w:fldCharType="begin"/>
      </w:r>
      <w:r w:rsidR="00B951CB">
        <w:rPr>
          <w:lang w:eastAsia="zh-CN"/>
        </w:rPr>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872BD6">
        <w:rPr>
          <w:lang w:eastAsia="zh-CN"/>
        </w:rPr>
        <w:fldChar w:fldCharType="separate"/>
      </w:r>
      <w:r w:rsidR="00B951CB">
        <w:rPr>
          <w:noProof/>
          <w:lang w:eastAsia="zh-CN"/>
        </w:rPr>
        <w:t>[</w:t>
      </w:r>
      <w:hyperlink w:anchor="_ENREF_2" w:tooltip="Zheng, 2009 #2" w:history="1">
        <w:r w:rsidR="00B951CB">
          <w:rPr>
            <w:noProof/>
            <w:lang w:eastAsia="zh-CN"/>
          </w:rPr>
          <w:t>2</w:t>
        </w:r>
      </w:hyperlink>
      <w:r w:rsidR="00B951CB">
        <w:rPr>
          <w:noProof/>
          <w:lang w:eastAsia="zh-CN"/>
        </w:rPr>
        <w:t>]</w:t>
      </w:r>
      <w:r w:rsidR="00872BD6">
        <w:rPr>
          <w:lang w:eastAsia="zh-CN"/>
        </w:rPr>
        <w:fldChar w:fldCharType="end"/>
      </w:r>
      <w:r w:rsidR="00C4230E">
        <w:rPr>
          <w:lang w:val="en-US" w:eastAsia="zh-CN"/>
        </w:rPr>
        <w:t xml:space="preserve">, </w:t>
      </w:r>
      <w:r w:rsidR="00B951CB">
        <w:rPr>
          <w:lang w:val="en-US" w:eastAsia="zh-CN"/>
        </w:rPr>
        <w:fldChar w:fldCharType="begin"/>
      </w:r>
      <w:r w:rsidR="00B951CB">
        <w:rPr>
          <w:lang w:val="en-US" w:eastAsia="zh-CN"/>
        </w:rPr>
        <w:instrText xml:space="preserve"> ADDIN EN.CITE &lt;EndNote&gt;&lt;Cite&gt;&lt;Author&gt;Hotho&lt;/Author&gt;&lt;Year&gt;2003&lt;/Year&gt;&lt;RecNum&gt;5&lt;/RecNum&gt;&lt;DisplayText&gt;[5]&lt;/DisplayText&gt;&lt;record&gt;&lt;rec-number&gt;5&lt;/rec-number&gt;&lt;foreign-keys&gt;&lt;key app="EN" db-id="dzrw52t5edwtv2e0dr65xrzoz0edx90ft0s0"&gt;5&lt;/key&gt;&lt;/foreign-keys&gt;&lt;ref-type name="Conference Proceedings"&gt;10&lt;/ref-type&gt;&lt;contributors&gt;&lt;authors&gt;&lt;author&gt;Hotho, Andreas &lt;/author&gt;&lt;author&gt;Staab, Steffen &lt;/author&gt;&lt;author&gt;Stumme, Gerd &lt;/author&gt;&lt;/authors&gt;&lt;/contributors&gt;&lt;titles&gt;&lt;title&gt;Wordnet improves Text Document Clustering&lt;/title&gt;&lt;secondary-title&gt;Proc. of the SIGIR 2003 Semantic Web Workshop of the 26th Annual International ACM SIGIR Conference&lt;/secondary-title&gt;&lt;/titles&gt;&lt;pages&gt;541-544&lt;/pages&gt;&lt;dates&gt;&lt;year&gt;2003&lt;/year&gt;&lt;/dates&gt;&lt;pub-location&gt;Toronto, CA&lt;/pub-location&gt;&lt;urls&gt;&lt;/urls&gt;&lt;/record&gt;&lt;/Cite&gt;&lt;/EndNote&gt;</w:instrText>
      </w:r>
      <w:r w:rsidR="00B951CB">
        <w:rPr>
          <w:lang w:val="en-US" w:eastAsia="zh-CN"/>
        </w:rPr>
        <w:fldChar w:fldCharType="separate"/>
      </w:r>
      <w:r w:rsidR="00B951CB">
        <w:rPr>
          <w:noProof/>
          <w:lang w:val="en-US" w:eastAsia="zh-CN"/>
        </w:rPr>
        <w:t>[</w:t>
      </w:r>
      <w:hyperlink w:anchor="_ENREF_5" w:tooltip="Hotho, 2003 #5" w:history="1">
        <w:r w:rsidR="00B951CB">
          <w:rPr>
            <w:noProof/>
            <w:lang w:val="en-US" w:eastAsia="zh-CN"/>
          </w:rPr>
          <w:t>5</w:t>
        </w:r>
      </w:hyperlink>
      <w:r w:rsidR="00B951CB">
        <w:rPr>
          <w:noProof/>
          <w:lang w:val="en-US" w:eastAsia="zh-CN"/>
        </w:rPr>
        <w:t>]</w:t>
      </w:r>
      <w:r w:rsidR="00B951CB">
        <w:rPr>
          <w:lang w:val="en-US" w:eastAsia="zh-CN"/>
        </w:rPr>
        <w:fldChar w:fldCharType="end"/>
      </w:r>
      <w:r w:rsidR="00C4230E">
        <w:rPr>
          <w:lang w:val="en-US" w:eastAsia="zh-CN"/>
        </w:rPr>
        <w:t>)</w:t>
      </w:r>
      <w:r w:rsidR="00CB1B6D">
        <w:rPr>
          <w:lang w:eastAsia="zh-CN"/>
        </w:rPr>
        <w:t xml:space="preserve">. </w:t>
      </w:r>
      <w:r w:rsidR="00431E15">
        <w:rPr>
          <w:rFonts w:eastAsia="Batang" w:hint="eastAsia"/>
          <w:lang w:eastAsia="ko-KR"/>
        </w:rPr>
        <w:t>In t</w:t>
      </w:r>
      <w:r>
        <w:rPr>
          <w:lang w:eastAsia="zh-CN"/>
        </w:rPr>
        <w:t>his paper</w:t>
      </w:r>
      <w:r w:rsidR="00431E15">
        <w:rPr>
          <w:rFonts w:eastAsia="Batang" w:hint="eastAsia"/>
          <w:lang w:eastAsia="ko-KR"/>
        </w:rPr>
        <w:t>,</w:t>
      </w:r>
      <w:r>
        <w:rPr>
          <w:lang w:eastAsia="zh-CN"/>
        </w:rPr>
        <w:t xml:space="preserve"> </w:t>
      </w:r>
      <w:r w:rsidR="008C5132">
        <w:rPr>
          <w:lang w:val="en-US" w:eastAsia="zh-CN"/>
        </w:rPr>
        <w:t>we present</w:t>
      </w:r>
      <w:r w:rsidR="00CB1B6D">
        <w:rPr>
          <w:lang w:eastAsia="zh-CN"/>
        </w:rPr>
        <w:t xml:space="preserve"> a</w:t>
      </w:r>
      <w:r w:rsidR="00AF147F">
        <w:rPr>
          <w:lang w:eastAsia="zh-CN"/>
        </w:rPr>
        <w:t xml:space="preserve"> </w:t>
      </w:r>
      <w:r w:rsidR="00CB1B6D">
        <w:rPr>
          <w:lang w:eastAsia="zh-CN"/>
        </w:rPr>
        <w:t>n</w:t>
      </w:r>
      <w:r w:rsidR="00AF147F">
        <w:rPr>
          <w:lang w:eastAsia="zh-CN"/>
        </w:rPr>
        <w:t>ovel</w:t>
      </w:r>
      <w:r w:rsidR="00CB1B6D">
        <w:rPr>
          <w:lang w:eastAsia="zh-CN"/>
        </w:rPr>
        <w:t xml:space="preserve"> algorithm that </w:t>
      </w:r>
      <w:r w:rsidR="008C5132">
        <w:rPr>
          <w:lang w:val="en-US" w:eastAsia="zh-CN"/>
        </w:rPr>
        <w:t>uses the linguistic</w:t>
      </w:r>
      <w:r>
        <w:rPr>
          <w:lang w:eastAsia="zh-CN"/>
        </w:rPr>
        <w:t xml:space="preserve"> </w:t>
      </w:r>
      <w:r w:rsidR="008C5132">
        <w:rPr>
          <w:lang w:eastAsia="zh-CN"/>
        </w:rPr>
        <w:t>meronym</w:t>
      </w:r>
      <w:r>
        <w:rPr>
          <w:lang w:eastAsia="zh-CN"/>
        </w:rPr>
        <w:t xml:space="preserve"> </w:t>
      </w:r>
      <w:r w:rsidR="008C5132">
        <w:rPr>
          <w:lang w:val="en-US" w:eastAsia="zh-CN"/>
        </w:rPr>
        <w:t xml:space="preserve">relationship to </w:t>
      </w:r>
      <w:r>
        <w:rPr>
          <w:lang w:eastAsia="zh-CN"/>
        </w:rPr>
        <w:t>chain together concepts that would otherwise show no relationship.</w:t>
      </w:r>
      <w:r w:rsidR="00D00159">
        <w:rPr>
          <w:lang w:val="en-US" w:eastAsia="zh-CN"/>
        </w:rPr>
        <w:t xml:space="preserve"> This </w:t>
      </w:r>
      <w:r w:rsidR="00743589">
        <w:rPr>
          <w:lang w:val="en-US" w:eastAsia="zh-CN"/>
        </w:rPr>
        <w:t>additional</w:t>
      </w:r>
      <w:r w:rsidR="00D00159">
        <w:rPr>
          <w:lang w:val="en-US" w:eastAsia="zh-CN"/>
        </w:rPr>
        <w:t xml:space="preserve"> information about a document</w:t>
      </w:r>
      <w:r w:rsidR="00743589">
        <w:rPr>
          <w:lang w:val="en-US" w:eastAsia="zh-CN"/>
        </w:rPr>
        <w:t xml:space="preserve"> can improve</w:t>
      </w:r>
      <w:r w:rsidR="00D00159">
        <w:rPr>
          <w:lang w:val="en-US" w:eastAsia="zh-CN"/>
        </w:rPr>
        <w:t xml:space="preserve"> text characterization</w:t>
      </w:r>
      <w:r w:rsidR="00743589">
        <w:rPr>
          <w:lang w:val="en-US" w:eastAsia="zh-CN"/>
        </w:rPr>
        <w:t xml:space="preserve"> and the quality (accuracy) of</w:t>
      </w:r>
      <w:r w:rsidR="00D00159">
        <w:rPr>
          <w:lang w:val="en-US" w:eastAsia="zh-CN"/>
        </w:rPr>
        <w:t xml:space="preserve"> indexes in a digital library.</w:t>
      </w:r>
      <w:r w:rsidR="009173E9">
        <w:rPr>
          <w:lang w:val="en-US" w:eastAsia="zh-CN"/>
        </w:rPr>
        <w:t xml:space="preserve"> </w:t>
      </w:r>
      <w:r w:rsidR="00B70008">
        <w:rPr>
          <w:lang w:val="en-US" w:eastAsia="zh-CN"/>
        </w:rPr>
        <w:t xml:space="preserve">Additionally, we explore a pruning technique to the final document representation that leaves the significant concepts and removes noise. The experiments show improved accuracy with meronyms included and reveal </w:t>
      </w:r>
      <w:r w:rsidR="00B70008">
        <w:t>characteristics of the meronym contribution to document representation.</w:t>
      </w:r>
    </w:p>
    <w:p w:rsidR="0081092B" w:rsidRDefault="00555EDE" w:rsidP="008C5132">
      <w:pPr>
        <w:pStyle w:val="BodyTextIndent"/>
        <w:spacing w:after="120"/>
        <w:ind w:firstLine="0"/>
        <w:rPr>
          <w:rFonts w:eastAsia="Batang"/>
          <w:lang w:eastAsia="ko-KR"/>
        </w:rPr>
      </w:pPr>
      <w:r>
        <w:rPr>
          <w:lang w:eastAsia="zh-CN"/>
        </w:rPr>
        <w:t>In this paper we provide</w:t>
      </w:r>
      <w:r w:rsidR="0081092B">
        <w:rPr>
          <w:lang w:eastAsia="zh-CN"/>
        </w:rPr>
        <w:t xml:space="preserve"> a summary of related work</w:t>
      </w:r>
      <w:r>
        <w:rPr>
          <w:lang w:eastAsia="zh-CN"/>
        </w:rPr>
        <w:t xml:space="preserve"> (Section 2), followed by a description of the concept chain algorithm (Section 3). Section 4 describes the experimental results obtained with comments on the methods and limitations. We conclude in Section 5 </w:t>
      </w:r>
      <w:r w:rsidR="00AF147F">
        <w:rPr>
          <w:lang w:eastAsia="zh-CN"/>
        </w:rPr>
        <w:t xml:space="preserve">with </w:t>
      </w:r>
      <w:r>
        <w:rPr>
          <w:lang w:eastAsia="zh-CN"/>
        </w:rPr>
        <w:t>suggest</w:t>
      </w:r>
      <w:r w:rsidR="00AF147F">
        <w:rPr>
          <w:lang w:eastAsia="zh-CN"/>
        </w:rPr>
        <w:t>ed</w:t>
      </w:r>
      <w:r>
        <w:rPr>
          <w:lang w:eastAsia="zh-CN"/>
        </w:rPr>
        <w:t xml:space="preserve"> future directions</w:t>
      </w:r>
      <w:r w:rsidR="00AF147F">
        <w:rPr>
          <w:lang w:eastAsia="zh-CN"/>
        </w:rPr>
        <w:t xml:space="preserve"> for</w:t>
      </w:r>
      <w:r>
        <w:rPr>
          <w:lang w:eastAsia="zh-CN"/>
        </w:rPr>
        <w:t xml:space="preserve"> our research.</w:t>
      </w:r>
    </w:p>
    <w:p w:rsidR="00927112" w:rsidRPr="00927112" w:rsidRDefault="00927112" w:rsidP="00F6297A">
      <w:pPr>
        <w:pStyle w:val="BodyTextIndent"/>
        <w:spacing w:after="120"/>
        <w:ind w:firstLine="0"/>
        <w:rPr>
          <w:rFonts w:eastAsia="Batang"/>
          <w:lang w:eastAsia="ko-KR"/>
        </w:rPr>
      </w:pPr>
    </w:p>
    <w:p w:rsidR="008B197E" w:rsidRDefault="00B1101D">
      <w:pPr>
        <w:pStyle w:val="Heading1"/>
        <w:spacing w:before="120"/>
      </w:pPr>
      <w:r>
        <w:rPr>
          <w:lang w:eastAsia="zh-CN"/>
        </w:rPr>
        <w:t xml:space="preserve">BACKGROUND AND </w:t>
      </w:r>
      <w:r w:rsidR="00FD2B22">
        <w:rPr>
          <w:rFonts w:hint="eastAsia"/>
          <w:lang w:eastAsia="zh-CN"/>
        </w:rPr>
        <w:t>RELATED WORK</w:t>
      </w:r>
    </w:p>
    <w:p w:rsidR="005A59B3" w:rsidRDefault="00CB1B6D" w:rsidP="008C5132">
      <w:pPr>
        <w:pStyle w:val="BodyTextIndent"/>
        <w:spacing w:after="120"/>
        <w:ind w:firstLine="0"/>
        <w:rPr>
          <w:lang w:eastAsia="zh-CN"/>
        </w:rPr>
      </w:pPr>
      <w:r>
        <w:rPr>
          <w:lang w:eastAsia="zh-CN"/>
        </w:rPr>
        <w:t>The e</w:t>
      </w:r>
      <w:r w:rsidR="00F6297A">
        <w:rPr>
          <w:lang w:eastAsia="zh-CN"/>
        </w:rPr>
        <w:t xml:space="preserve">xplosive growth in digital content </w:t>
      </w:r>
      <w:r>
        <w:rPr>
          <w:lang w:eastAsia="zh-CN"/>
        </w:rPr>
        <w:t>emphasizes</w:t>
      </w:r>
      <w:r w:rsidR="00F6297A">
        <w:rPr>
          <w:lang w:eastAsia="zh-CN"/>
        </w:rPr>
        <w:t xml:space="preserve"> the need to </w:t>
      </w:r>
      <w:r w:rsidR="007304D1">
        <w:rPr>
          <w:lang w:eastAsia="zh-CN"/>
        </w:rPr>
        <w:t>develop automated management (organization</w:t>
      </w:r>
      <w:r w:rsidR="007A6C25">
        <w:rPr>
          <w:lang w:eastAsia="zh-CN"/>
        </w:rPr>
        <w:t>al</w:t>
      </w:r>
      <w:r w:rsidR="007304D1">
        <w:rPr>
          <w:lang w:eastAsia="zh-CN"/>
        </w:rPr>
        <w:t>) and access (discovery) tools</w:t>
      </w:r>
      <w:r w:rsidR="00F6297A">
        <w:rPr>
          <w:lang w:eastAsia="zh-CN"/>
        </w:rPr>
        <w:t xml:space="preserve"> </w:t>
      </w:r>
      <w:r w:rsidR="007304D1">
        <w:rPr>
          <w:lang w:eastAsia="zh-CN"/>
        </w:rPr>
        <w:t>to support the processing of digital</w:t>
      </w:r>
      <w:r w:rsidR="00F6297A">
        <w:rPr>
          <w:lang w:eastAsia="zh-CN"/>
        </w:rPr>
        <w:t xml:space="preserve"> content for </w:t>
      </w:r>
      <w:r w:rsidR="007304D1">
        <w:rPr>
          <w:lang w:eastAsia="zh-CN"/>
        </w:rPr>
        <w:t>information access systems</w:t>
      </w:r>
      <w:r w:rsidR="00F6297A">
        <w:rPr>
          <w:lang w:eastAsia="zh-CN"/>
        </w:rPr>
        <w:t xml:space="preserve">. </w:t>
      </w:r>
      <w:r w:rsidR="005A59B3">
        <w:rPr>
          <w:lang w:eastAsia="zh-CN"/>
        </w:rPr>
        <w:t>Organization of this generally unstructured content requires one to identify the scope, concepts, and purpose of the resource and then analyze the relationships of the concepts to provide an overal</w:t>
      </w:r>
      <w:r w:rsidR="003669D6">
        <w:rPr>
          <w:lang w:eastAsia="zh-CN"/>
        </w:rPr>
        <w:t xml:space="preserve">l understanding of the document </w:t>
      </w:r>
      <w:r w:rsidR="00872BD6">
        <w:rPr>
          <w:lang w:eastAsia="zh-CN"/>
        </w:rPr>
        <w:fldChar w:fldCharType="begin"/>
      </w:r>
      <w:r w:rsidR="00B951CB">
        <w:rPr>
          <w:lang w:eastAsia="zh-CN"/>
        </w:rPr>
        <w:instrText xml:space="preserve"> ADDIN EN.CITE &lt;EndNote&gt;&lt;Cite&gt;&lt;Author&gt;Tseng&lt;/Author&gt;&lt;Year&gt;2007&lt;/Year&gt;&lt;RecNum&gt;3&lt;/RecNum&gt;&lt;DisplayText&gt;[7]&lt;/DisplayText&gt;&lt;record&gt;&lt;rec-number&gt;3&lt;/rec-number&gt;&lt;foreign-keys&gt;&lt;key app="EN" db-id="dzrw52t5edwtv2e0dr65xrzoz0edx90ft0s0"&gt;3&lt;/key&gt;&lt;/foreign-keys&gt;&lt;ref-type name="Journal Article"&gt;17&lt;/ref-type&gt;&lt;contributors&gt;&lt;authors&gt;&lt;author&gt;Yuen-Hsien Tseng&lt;/author&gt;&lt;author&gt;Chi-Jen Lin&lt;/author&gt;&lt;author&gt;Yu-I Lin&lt;/author&gt;&lt;/authors&gt;&lt;/contributors&gt;&lt;titles&gt;&lt;title&gt;Text mining techniques for patent analysis&lt;/title&gt;&lt;secondary-title&gt;Inf. Process. Manage.&lt;/secondary-title&gt;&lt;/titles&gt;&lt;periodical&gt;&lt;full-title&gt;Inf. Process. Manage.&lt;/full-title&gt;&lt;/periodical&gt;&lt;pages&gt;1216-1247&lt;/pages&gt;&lt;volume&gt;43&lt;/volume&gt;&lt;number&gt;5&lt;/number&gt;&lt;dates&gt;&lt;year&gt;2007&lt;/year&gt;&lt;/dates&gt;&lt;isbn&gt;0306-4573&lt;/isbn&gt;&lt;urls&gt;&lt;/urls&gt;&lt;custom1&gt;1241327&lt;/custom1&gt;&lt;electronic-resource-num&gt;10.1016/j.ipm.2006.11.011&lt;/electronic-resource-num&gt;&lt;/record&gt;&lt;/Cite&gt;&lt;/EndNote&gt;</w:instrText>
      </w:r>
      <w:r w:rsidR="00872BD6">
        <w:rPr>
          <w:lang w:eastAsia="zh-CN"/>
        </w:rPr>
        <w:fldChar w:fldCharType="separate"/>
      </w:r>
      <w:r w:rsidR="00B951CB">
        <w:rPr>
          <w:noProof/>
          <w:lang w:eastAsia="zh-CN"/>
        </w:rPr>
        <w:t>[</w:t>
      </w:r>
      <w:hyperlink w:anchor="_ENREF_7" w:tooltip="Tseng, 2007 #3" w:history="1">
        <w:r w:rsidR="00B951CB">
          <w:rPr>
            <w:noProof/>
            <w:lang w:eastAsia="zh-CN"/>
          </w:rPr>
          <w:t>7</w:t>
        </w:r>
      </w:hyperlink>
      <w:r w:rsidR="00B951CB">
        <w:rPr>
          <w:noProof/>
          <w:lang w:eastAsia="zh-CN"/>
        </w:rPr>
        <w:t>]</w:t>
      </w:r>
      <w:r w:rsidR="00872BD6">
        <w:rPr>
          <w:lang w:eastAsia="zh-CN"/>
        </w:rPr>
        <w:fldChar w:fldCharType="end"/>
      </w:r>
      <w:r w:rsidR="003669D6">
        <w:rPr>
          <w:lang w:eastAsia="zh-CN"/>
        </w:rPr>
        <w:t xml:space="preserve">. </w:t>
      </w:r>
      <w:r w:rsidR="007843A3">
        <w:rPr>
          <w:lang w:eastAsia="zh-CN"/>
        </w:rPr>
        <w:t xml:space="preserve">A concept is a set of words that have semantic relationships </w:t>
      </w:r>
      <w:r w:rsidR="00872BD6">
        <w:rPr>
          <w:lang w:eastAsia="zh-CN"/>
        </w:rPr>
        <w:fldChar w:fldCharType="begin"/>
      </w:r>
      <w:r w:rsidR="00B951CB">
        <w:rPr>
          <w:lang w:eastAsia="zh-CN"/>
        </w:rPr>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872BD6">
        <w:rPr>
          <w:lang w:eastAsia="zh-CN"/>
        </w:rPr>
        <w:fldChar w:fldCharType="separate"/>
      </w:r>
      <w:r w:rsidR="00B951CB">
        <w:rPr>
          <w:noProof/>
          <w:lang w:eastAsia="zh-CN"/>
        </w:rPr>
        <w:t>[</w:t>
      </w:r>
      <w:hyperlink w:anchor="_ENREF_2" w:tooltip="Zheng, 2009 #2" w:history="1">
        <w:r w:rsidR="00B951CB">
          <w:rPr>
            <w:noProof/>
            <w:lang w:eastAsia="zh-CN"/>
          </w:rPr>
          <w:t>2</w:t>
        </w:r>
      </w:hyperlink>
      <w:r w:rsidR="00B951CB">
        <w:rPr>
          <w:noProof/>
          <w:lang w:eastAsia="zh-CN"/>
        </w:rPr>
        <w:t>]</w:t>
      </w:r>
      <w:r w:rsidR="00872BD6">
        <w:rPr>
          <w:lang w:eastAsia="zh-CN"/>
        </w:rPr>
        <w:fldChar w:fldCharType="end"/>
      </w:r>
      <w:r w:rsidR="007843A3">
        <w:rPr>
          <w:lang w:eastAsia="zh-CN"/>
        </w:rPr>
        <w:t xml:space="preserve">. </w:t>
      </w:r>
      <w:r w:rsidR="007458FD">
        <w:rPr>
          <w:lang w:eastAsia="zh-CN"/>
        </w:rPr>
        <w:t>R</w:t>
      </w:r>
      <w:r w:rsidR="007843A3">
        <w:rPr>
          <w:lang w:eastAsia="zh-CN"/>
        </w:rPr>
        <w:t xml:space="preserve">epresenting a document as a set of concepts provides a richer representation </w:t>
      </w:r>
      <w:r w:rsidR="007458FD">
        <w:rPr>
          <w:lang w:eastAsia="zh-CN"/>
        </w:rPr>
        <w:t>which, when used with clustering techniques,</w:t>
      </w:r>
      <w:r w:rsidR="007843A3">
        <w:rPr>
          <w:lang w:eastAsia="zh-CN"/>
        </w:rPr>
        <w:t xml:space="preserve"> </w:t>
      </w:r>
      <w:r w:rsidR="007458FD">
        <w:rPr>
          <w:lang w:eastAsia="zh-CN"/>
        </w:rPr>
        <w:t>makes the resulting index scheme</w:t>
      </w:r>
      <w:r w:rsidR="007843A3">
        <w:rPr>
          <w:lang w:eastAsia="zh-CN"/>
        </w:rPr>
        <w:t xml:space="preserve"> more useful </w:t>
      </w:r>
      <w:r w:rsidR="00872BD6">
        <w:rPr>
          <w:lang w:eastAsia="zh-CN"/>
        </w:rPr>
        <w:fldChar w:fldCharType="begin"/>
      </w:r>
      <w:r w:rsidR="00B951CB">
        <w:rPr>
          <w:lang w:eastAsia="zh-CN"/>
        </w:rPr>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872BD6">
        <w:rPr>
          <w:lang w:eastAsia="zh-CN"/>
        </w:rPr>
        <w:fldChar w:fldCharType="separate"/>
      </w:r>
      <w:r w:rsidR="00B951CB">
        <w:rPr>
          <w:noProof/>
          <w:lang w:eastAsia="zh-CN"/>
        </w:rPr>
        <w:t>[</w:t>
      </w:r>
      <w:hyperlink w:anchor="_ENREF_2" w:tooltip="Zheng, 2009 #2" w:history="1">
        <w:r w:rsidR="00B951CB">
          <w:rPr>
            <w:noProof/>
            <w:lang w:eastAsia="zh-CN"/>
          </w:rPr>
          <w:t>2</w:t>
        </w:r>
      </w:hyperlink>
      <w:r w:rsidR="00B951CB">
        <w:rPr>
          <w:noProof/>
          <w:lang w:eastAsia="zh-CN"/>
        </w:rPr>
        <w:t>]</w:t>
      </w:r>
      <w:r w:rsidR="00872BD6">
        <w:rPr>
          <w:lang w:eastAsia="zh-CN"/>
        </w:rPr>
        <w:fldChar w:fldCharType="end"/>
      </w:r>
      <w:r w:rsidR="007843A3">
        <w:rPr>
          <w:lang w:eastAsia="zh-CN"/>
        </w:rPr>
        <w:t>.</w:t>
      </w:r>
      <w:r w:rsidR="007458FD" w:rsidRPr="007458FD">
        <w:rPr>
          <w:lang w:eastAsia="zh-CN"/>
        </w:rPr>
        <w:t xml:space="preserve"> </w:t>
      </w:r>
      <w:r w:rsidR="007458FD">
        <w:rPr>
          <w:lang w:eastAsia="zh-CN"/>
        </w:rPr>
        <w:t xml:space="preserve">This paper </w:t>
      </w:r>
      <w:r w:rsidR="007458FD">
        <w:rPr>
          <w:lang w:eastAsia="zh-CN"/>
        </w:rPr>
        <w:lastRenderedPageBreak/>
        <w:t>suggests a content analysis method for the storage and retrieval of textual documents utilizing a set of concepts to represent a document. The novelty in this approach is in the set of relationships used to associate the concepts and the resulting concept signature created</w:t>
      </w:r>
      <w:r w:rsidR="007A4763">
        <w:rPr>
          <w:lang w:eastAsia="zh-CN"/>
        </w:rPr>
        <w:t xml:space="preserve"> to represent the document</w:t>
      </w:r>
      <w:r w:rsidR="007458FD">
        <w:rPr>
          <w:lang w:eastAsia="zh-CN"/>
        </w:rPr>
        <w:t>.</w:t>
      </w:r>
    </w:p>
    <w:p w:rsidR="009277E1" w:rsidRDefault="00F7194A" w:rsidP="008C5132">
      <w:pPr>
        <w:pStyle w:val="BodyTextIndent"/>
        <w:spacing w:after="120"/>
        <w:ind w:firstLine="0"/>
        <w:rPr>
          <w:lang w:eastAsia="zh-CN"/>
        </w:rPr>
      </w:pPr>
      <w:r>
        <w:rPr>
          <w:lang w:eastAsia="zh-CN"/>
        </w:rPr>
        <w:t>In the concept chain algorithm, w</w:t>
      </w:r>
      <w:r w:rsidR="005E0BBB">
        <w:rPr>
          <w:lang w:eastAsia="zh-CN"/>
        </w:rPr>
        <w:t>e</w:t>
      </w:r>
      <w:r w:rsidR="007A6C25">
        <w:rPr>
          <w:lang w:eastAsia="zh-CN"/>
        </w:rPr>
        <w:t xml:space="preserve"> </w:t>
      </w:r>
      <w:r w:rsidR="00082B3D">
        <w:rPr>
          <w:lang w:eastAsia="zh-CN"/>
        </w:rPr>
        <w:t xml:space="preserve">use </w:t>
      </w:r>
      <w:r w:rsidR="00B0091C">
        <w:rPr>
          <w:lang w:val="en-US" w:eastAsia="zh-CN"/>
        </w:rPr>
        <w:t xml:space="preserve">an </w:t>
      </w:r>
      <w:r w:rsidR="001171EE">
        <w:rPr>
          <w:lang w:eastAsia="zh-CN"/>
        </w:rPr>
        <w:t>ontolog</w:t>
      </w:r>
      <w:r w:rsidR="001171EE">
        <w:rPr>
          <w:rFonts w:hint="eastAsia"/>
          <w:lang w:eastAsia="zh-CN"/>
        </w:rPr>
        <w:t>y</w:t>
      </w:r>
      <w:r w:rsidR="001171EE">
        <w:rPr>
          <w:lang w:eastAsia="zh-CN"/>
        </w:rPr>
        <w:t xml:space="preserve"> </w:t>
      </w:r>
      <w:r w:rsidR="005E0BBB">
        <w:rPr>
          <w:lang w:eastAsia="zh-CN"/>
        </w:rPr>
        <w:t>to provide the concepts and relationships</w:t>
      </w:r>
      <w:r w:rsidR="00082B3D">
        <w:rPr>
          <w:lang w:eastAsia="zh-CN"/>
        </w:rPr>
        <w:t xml:space="preserve">. </w:t>
      </w:r>
      <w:r w:rsidR="009277E1">
        <w:t xml:space="preserve">An ontology </w:t>
      </w:r>
      <w:r w:rsidR="00451659">
        <w:t>contains a</w:t>
      </w:r>
      <w:r w:rsidR="009277E1">
        <w:t xml:space="preserve"> shared</w:t>
      </w:r>
      <w:r w:rsidR="00451659">
        <w:t>, controlled</w:t>
      </w:r>
      <w:r w:rsidR="009277E1">
        <w:t xml:space="preserve"> vocabulary which models a </w:t>
      </w:r>
      <w:r w:rsidR="00451659">
        <w:t xml:space="preserve">specific </w:t>
      </w:r>
      <w:r w:rsidR="009277E1">
        <w:t>domain with the definition of concepts and their properties and relations</w:t>
      </w:r>
      <w:r w:rsidR="00451659">
        <w:t xml:space="preserve"> </w:t>
      </w:r>
      <w:r w:rsidR="00872BD6">
        <w:fldChar w:fldCharType="begin"/>
      </w:r>
      <w:r w:rsidR="00B951CB">
        <w:instrText xml:space="preserve"> ADDIN EN.CITE &lt;EndNote&gt;&lt;Cite&gt;&lt;Author&gt;Arvidsson&lt;/Author&gt;&lt;Year&gt;2002&lt;/Year&gt;&lt;RecNum&gt;6&lt;/RecNum&gt;&lt;DisplayText&gt;[8]&lt;/DisplayText&gt;&lt;record&gt;&lt;rec-number&gt;6&lt;/rec-number&gt;&lt;foreign-keys&gt;&lt;key app="EN" db-id="dzrw52t5edwtv2e0dr65xrzoz0edx90ft0s0"&gt;6&lt;/key&gt;&lt;/foreign-keys&gt;&lt;ref-type name="Web Page"&gt;12&lt;/ref-type&gt;&lt;contributors&gt;&lt;authors&gt;&lt;author&gt;Arvidsson, Fredrick&lt;/author&gt;&lt;author&gt;Flycht-Eriksson, Annika&lt;/author&gt;&lt;/authors&gt;&lt;/contributors&gt;&lt;titles&gt;&lt;title&gt;Ontologies I&lt;/title&gt;&lt;/titles&gt;&lt;number&gt;January, 2012&lt;/number&gt;&lt;dates&gt;&lt;year&gt;2002&lt;/year&gt;&lt;/dates&gt;&lt;urls&gt;&lt;/urls&gt;&lt;/record&gt;&lt;/Cite&gt;&lt;/EndNote&gt;</w:instrText>
      </w:r>
      <w:r w:rsidR="00872BD6">
        <w:fldChar w:fldCharType="separate"/>
      </w:r>
      <w:r w:rsidR="00B951CB">
        <w:rPr>
          <w:noProof/>
        </w:rPr>
        <w:t>[</w:t>
      </w:r>
      <w:hyperlink w:anchor="_ENREF_8" w:tooltip="Arvidsson, 2002 #6" w:history="1">
        <w:r w:rsidR="00B951CB">
          <w:rPr>
            <w:noProof/>
          </w:rPr>
          <w:t>8</w:t>
        </w:r>
      </w:hyperlink>
      <w:r w:rsidR="00B951CB">
        <w:rPr>
          <w:noProof/>
        </w:rPr>
        <w:t>]</w:t>
      </w:r>
      <w:r w:rsidR="00872BD6">
        <w:fldChar w:fldCharType="end"/>
      </w:r>
      <w:r w:rsidR="009277E1">
        <w:t>.</w:t>
      </w:r>
      <w:r w:rsidR="009277E1">
        <w:rPr>
          <w:vertAlign w:val="superscript"/>
        </w:rPr>
        <w:t xml:space="preserve"> </w:t>
      </w:r>
      <w:r w:rsidR="00082B3D">
        <w:rPr>
          <w:lang w:eastAsia="zh-CN"/>
        </w:rPr>
        <w:t xml:space="preserve">WordNet is an ontology </w:t>
      </w:r>
      <w:r w:rsidR="007A6C25">
        <w:rPr>
          <w:lang w:eastAsia="zh-CN"/>
        </w:rPr>
        <w:t xml:space="preserve">popularly </w:t>
      </w:r>
      <w:r w:rsidR="00451659">
        <w:rPr>
          <w:lang w:eastAsia="zh-CN"/>
        </w:rPr>
        <w:t>used in natural language processing</w:t>
      </w:r>
      <w:r w:rsidR="00082B3D">
        <w:rPr>
          <w:lang w:eastAsia="zh-CN"/>
        </w:rPr>
        <w:t>.</w:t>
      </w:r>
      <w:r w:rsidR="00451659">
        <w:rPr>
          <w:lang w:eastAsia="zh-CN"/>
        </w:rPr>
        <w:t xml:space="preserve"> </w:t>
      </w:r>
      <w:r>
        <w:rPr>
          <w:lang w:eastAsia="zh-CN"/>
        </w:rPr>
        <w:t>Using</w:t>
      </w:r>
      <w:r w:rsidR="007A6C25">
        <w:rPr>
          <w:lang w:eastAsia="zh-CN"/>
        </w:rPr>
        <w:t xml:space="preserve"> </w:t>
      </w:r>
      <w:r>
        <w:rPr>
          <w:lang w:eastAsia="zh-CN"/>
        </w:rPr>
        <w:t xml:space="preserve">WordNet’s </w:t>
      </w:r>
      <w:r w:rsidR="00451659">
        <w:rPr>
          <w:lang w:eastAsia="zh-CN"/>
        </w:rPr>
        <w:t xml:space="preserve">background </w:t>
      </w:r>
      <w:r>
        <w:rPr>
          <w:lang w:eastAsia="zh-CN"/>
        </w:rPr>
        <w:t>knowledge</w:t>
      </w:r>
      <w:r w:rsidR="00451659">
        <w:rPr>
          <w:lang w:eastAsia="zh-CN"/>
        </w:rPr>
        <w:t xml:space="preserve">, text documents </w:t>
      </w:r>
      <w:r>
        <w:rPr>
          <w:lang w:eastAsia="zh-CN"/>
        </w:rPr>
        <w:t>are</w:t>
      </w:r>
      <w:r w:rsidR="00451659">
        <w:rPr>
          <w:lang w:eastAsia="zh-CN"/>
        </w:rPr>
        <w:t xml:space="preserve"> analyzed for concepts based on relationships between terms. </w:t>
      </w:r>
      <w:r w:rsidR="005E0BBB">
        <w:rPr>
          <w:lang w:eastAsia="zh-CN"/>
        </w:rPr>
        <w:t>Common</w:t>
      </w:r>
      <w:r w:rsidR="00451659">
        <w:rPr>
          <w:lang w:eastAsia="zh-CN"/>
        </w:rPr>
        <w:t xml:space="preserve"> </w:t>
      </w:r>
      <w:r w:rsidR="005E0BBB">
        <w:rPr>
          <w:lang w:eastAsia="zh-CN"/>
        </w:rPr>
        <w:t xml:space="preserve">linguistic </w:t>
      </w:r>
      <w:r w:rsidR="00451659">
        <w:rPr>
          <w:lang w:eastAsia="zh-CN"/>
        </w:rPr>
        <w:t>relationships are antonyms</w:t>
      </w:r>
      <w:r w:rsidR="002E47E1">
        <w:rPr>
          <w:lang w:eastAsia="zh-CN"/>
        </w:rPr>
        <w:t xml:space="preserve"> (opposite</w:t>
      </w:r>
      <w:r w:rsidR="007A6C25">
        <w:rPr>
          <w:lang w:eastAsia="zh-CN"/>
        </w:rPr>
        <w:t xml:space="preserve"> meaning</w:t>
      </w:r>
      <w:r w:rsidR="002E47E1">
        <w:rPr>
          <w:lang w:eastAsia="zh-CN"/>
        </w:rPr>
        <w:t>), synonyms (</w:t>
      </w:r>
      <w:r w:rsidR="007A6C25">
        <w:rPr>
          <w:lang w:eastAsia="zh-CN"/>
        </w:rPr>
        <w:t>similar meaning</w:t>
      </w:r>
      <w:r w:rsidR="002E47E1">
        <w:rPr>
          <w:lang w:eastAsia="zh-CN"/>
        </w:rPr>
        <w:t>), hypernyms (</w:t>
      </w:r>
      <w:r w:rsidR="00561DAF">
        <w:rPr>
          <w:lang w:eastAsia="zh-CN"/>
        </w:rPr>
        <w:t xml:space="preserve">“IS-A” </w:t>
      </w:r>
      <w:r w:rsidR="002E47E1">
        <w:rPr>
          <w:lang w:eastAsia="zh-CN"/>
        </w:rPr>
        <w:t>generalization of a term), hyponyms (more specific meaning of a term), holonyms (“</w:t>
      </w:r>
      <w:r w:rsidR="00561DAF">
        <w:rPr>
          <w:lang w:eastAsia="zh-CN"/>
        </w:rPr>
        <w:t>PART-OF</w:t>
      </w:r>
      <w:r w:rsidR="002E47E1">
        <w:rPr>
          <w:lang w:eastAsia="zh-CN"/>
        </w:rPr>
        <w:t>” relationship), and meronyms (“</w:t>
      </w:r>
      <w:r w:rsidR="00561DAF">
        <w:rPr>
          <w:lang w:eastAsia="zh-CN"/>
        </w:rPr>
        <w:t>HAS-A</w:t>
      </w:r>
      <w:r w:rsidR="002E47E1">
        <w:rPr>
          <w:lang w:eastAsia="zh-CN"/>
        </w:rPr>
        <w:t>” relationship).</w:t>
      </w:r>
      <w:r w:rsidR="00ED0195">
        <w:rPr>
          <w:lang w:eastAsia="zh-CN"/>
        </w:rPr>
        <w:t xml:space="preserve"> </w:t>
      </w:r>
      <w:r w:rsidR="002E47E1">
        <w:rPr>
          <w:lang w:eastAsia="zh-CN"/>
        </w:rPr>
        <w:t>The</w:t>
      </w:r>
      <w:r w:rsidR="00130070">
        <w:rPr>
          <w:lang w:eastAsia="zh-CN"/>
        </w:rPr>
        <w:t xml:space="preserve">se relationships </w:t>
      </w:r>
      <w:r>
        <w:rPr>
          <w:lang w:eastAsia="zh-CN"/>
        </w:rPr>
        <w:t>are</w:t>
      </w:r>
      <w:r w:rsidR="00130070">
        <w:rPr>
          <w:lang w:eastAsia="zh-CN"/>
        </w:rPr>
        <w:t xml:space="preserve"> diagramed</w:t>
      </w:r>
      <w:r w:rsidR="0039348A">
        <w:rPr>
          <w:lang w:eastAsia="zh-CN"/>
        </w:rPr>
        <w:t xml:space="preserve"> as a concept map and</w:t>
      </w:r>
      <w:r w:rsidR="00130070">
        <w:rPr>
          <w:lang w:eastAsia="zh-CN"/>
        </w:rPr>
        <w:t xml:space="preserve"> shown in</w:t>
      </w:r>
      <w:r w:rsidR="002E47E1">
        <w:rPr>
          <w:lang w:eastAsia="zh-CN"/>
        </w:rPr>
        <w:t xml:space="preserve"> </w:t>
      </w:r>
      <w:r w:rsidR="00130070">
        <w:rPr>
          <w:lang w:eastAsia="zh-CN"/>
        </w:rPr>
        <w:t>F</w:t>
      </w:r>
      <w:r w:rsidR="002E47E1">
        <w:rPr>
          <w:lang w:eastAsia="zh-CN"/>
        </w:rPr>
        <w:t>igure</w:t>
      </w:r>
      <w:r w:rsidR="00130070">
        <w:rPr>
          <w:lang w:eastAsia="zh-CN"/>
        </w:rPr>
        <w:t xml:space="preserve"> </w:t>
      </w:r>
      <w:r w:rsidR="003C6409">
        <w:rPr>
          <w:lang w:eastAsia="zh-CN"/>
        </w:rPr>
        <w:t xml:space="preserve">1: </w:t>
      </w:r>
    </w:p>
    <w:p w:rsidR="0020170C" w:rsidRDefault="0020170C" w:rsidP="00DF6741">
      <w:pPr>
        <w:pStyle w:val="Caption"/>
        <w:keepNext/>
      </w:pPr>
      <w:proofErr w:type="gramStart"/>
      <w:r>
        <w:t xml:space="preserve">Figure </w:t>
      </w:r>
      <w:fldSimple w:instr=" SEQ Figure \* ARABIC ">
        <w:r w:rsidR="00F60D13">
          <w:rPr>
            <w:noProof/>
          </w:rPr>
          <w:t>1</w:t>
        </w:r>
      </w:fldSimple>
      <w:r>
        <w:t>.</w:t>
      </w:r>
      <w:proofErr w:type="gramEnd"/>
      <w:r>
        <w:t xml:space="preserve"> Concept map using natural language relationships</w:t>
      </w:r>
    </w:p>
    <w:p w:rsidR="00ED0195" w:rsidRPr="002E47E1" w:rsidRDefault="00E63416" w:rsidP="00403F5D">
      <w:pPr>
        <w:pStyle w:val="BodyTextIndent"/>
        <w:spacing w:after="120"/>
        <w:ind w:firstLine="0"/>
        <w:jc w:val="center"/>
        <w:rPr>
          <w:lang w:eastAsia="zh-CN"/>
        </w:rPr>
      </w:pPr>
      <w:r>
        <w:rPr>
          <w:noProof/>
          <w:lang w:val="en-US" w:eastAsia="zh-CN"/>
        </w:rPr>
        <w:drawing>
          <wp:inline distT="0" distB="0" distL="0" distR="0">
            <wp:extent cx="3048000" cy="154940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10">
                      <a:extLst>
                        <a:ext uri="{28A0092B-C50C-407E-A947-70E740481C1C}">
                          <a14:useLocalDpi xmlns:a14="http://schemas.microsoft.com/office/drawing/2010/main" val="0"/>
                        </a:ext>
                      </a:extLst>
                    </a:blip>
                    <a:srcRect l="12801" t="38933" r="13600" b="11467"/>
                    <a:stretch>
                      <a:fillRect/>
                    </a:stretch>
                  </pic:blipFill>
                  <pic:spPr bwMode="auto">
                    <a:xfrm>
                      <a:off x="0" y="0"/>
                      <a:ext cx="3048000" cy="1549400"/>
                    </a:xfrm>
                    <a:prstGeom prst="rect">
                      <a:avLst/>
                    </a:prstGeom>
                    <a:noFill/>
                    <a:ln>
                      <a:noFill/>
                    </a:ln>
                  </pic:spPr>
                </pic:pic>
              </a:graphicData>
            </a:graphic>
          </wp:inline>
        </w:drawing>
      </w:r>
    </w:p>
    <w:p w:rsidR="002D1E53" w:rsidRDefault="00F7194A" w:rsidP="008C5132">
      <w:pPr>
        <w:pStyle w:val="BodyTextIndent"/>
        <w:spacing w:after="120"/>
        <w:ind w:firstLine="0"/>
        <w:rPr>
          <w:lang w:eastAsia="zh-CN"/>
        </w:rPr>
      </w:pPr>
      <w:r>
        <w:rPr>
          <w:lang w:eastAsia="zh-CN"/>
        </w:rPr>
        <w:t>Our</w:t>
      </w:r>
      <w:r w:rsidR="005E0BBB">
        <w:rPr>
          <w:lang w:eastAsia="zh-CN"/>
        </w:rPr>
        <w:t xml:space="preserve"> study</w:t>
      </w:r>
      <w:r w:rsidR="002D1E53">
        <w:rPr>
          <w:lang w:eastAsia="zh-CN"/>
        </w:rPr>
        <w:t xml:space="preserve"> examine</w:t>
      </w:r>
      <w:r>
        <w:rPr>
          <w:lang w:eastAsia="zh-CN"/>
        </w:rPr>
        <w:t>s</w:t>
      </w:r>
      <w:r w:rsidR="005E0BBB">
        <w:rPr>
          <w:lang w:eastAsia="zh-CN"/>
        </w:rPr>
        <w:t xml:space="preserve"> </w:t>
      </w:r>
      <w:r w:rsidR="002D1E53">
        <w:rPr>
          <w:lang w:eastAsia="zh-CN"/>
        </w:rPr>
        <w:t>hypernym, synonym</w:t>
      </w:r>
      <w:r w:rsidR="005E0BBB">
        <w:rPr>
          <w:lang w:eastAsia="zh-CN"/>
        </w:rPr>
        <w:t>,</w:t>
      </w:r>
      <w:r w:rsidR="002D1E53">
        <w:rPr>
          <w:lang w:eastAsia="zh-CN"/>
        </w:rPr>
        <w:t xml:space="preserve"> and meronym</w:t>
      </w:r>
      <w:r w:rsidR="005E0BBB" w:rsidRPr="005E0BBB">
        <w:rPr>
          <w:lang w:eastAsia="zh-CN"/>
        </w:rPr>
        <w:t xml:space="preserve"> </w:t>
      </w:r>
      <w:r w:rsidR="005E0BBB">
        <w:rPr>
          <w:lang w:eastAsia="zh-CN"/>
        </w:rPr>
        <w:t>relationships</w:t>
      </w:r>
      <w:r w:rsidR="002D1E53">
        <w:rPr>
          <w:lang w:eastAsia="zh-CN"/>
        </w:rPr>
        <w:t xml:space="preserve">. </w:t>
      </w:r>
      <w:r w:rsidR="00561DAF">
        <w:rPr>
          <w:lang w:eastAsia="zh-CN"/>
        </w:rPr>
        <w:t>H</w:t>
      </w:r>
      <w:r w:rsidR="00A104C9">
        <w:rPr>
          <w:lang w:eastAsia="zh-CN"/>
        </w:rPr>
        <w:t>ypernym relationship</w:t>
      </w:r>
      <w:r w:rsidR="00561DAF">
        <w:rPr>
          <w:lang w:eastAsia="zh-CN"/>
        </w:rPr>
        <w:t>s</w:t>
      </w:r>
      <w:r w:rsidR="00A104C9">
        <w:rPr>
          <w:lang w:eastAsia="zh-CN"/>
        </w:rPr>
        <w:t xml:space="preserve"> </w:t>
      </w:r>
      <w:r>
        <w:rPr>
          <w:lang w:eastAsia="zh-CN"/>
        </w:rPr>
        <w:t>form</w:t>
      </w:r>
      <w:r w:rsidR="00A104C9">
        <w:rPr>
          <w:lang w:eastAsia="zh-CN"/>
        </w:rPr>
        <w:t xml:space="preserve"> a </w:t>
      </w:r>
      <w:r w:rsidR="00561DAF">
        <w:rPr>
          <w:lang w:eastAsia="zh-CN"/>
        </w:rPr>
        <w:t xml:space="preserve">directional </w:t>
      </w:r>
      <w:r w:rsidR="00A104C9">
        <w:rPr>
          <w:lang w:eastAsia="zh-CN"/>
        </w:rPr>
        <w:t>“IS-A”</w:t>
      </w:r>
      <w:r>
        <w:rPr>
          <w:lang w:eastAsia="zh-CN"/>
        </w:rPr>
        <w:t xml:space="preserve"> connection between two terms that moves</w:t>
      </w:r>
      <w:r w:rsidR="007A6C25">
        <w:rPr>
          <w:lang w:eastAsia="zh-CN"/>
        </w:rPr>
        <w:t xml:space="preserve"> from a specific </w:t>
      </w:r>
      <w:r>
        <w:rPr>
          <w:lang w:eastAsia="zh-CN"/>
        </w:rPr>
        <w:t xml:space="preserve">meaning </w:t>
      </w:r>
      <w:r w:rsidR="007A6C25">
        <w:rPr>
          <w:lang w:eastAsia="zh-CN"/>
        </w:rPr>
        <w:t xml:space="preserve">to a more generalized </w:t>
      </w:r>
      <w:r>
        <w:rPr>
          <w:lang w:eastAsia="zh-CN"/>
        </w:rPr>
        <w:t>one</w:t>
      </w:r>
      <w:r w:rsidR="00561DAF">
        <w:rPr>
          <w:lang w:eastAsia="zh-CN"/>
        </w:rPr>
        <w:t xml:space="preserve"> (</w:t>
      </w:r>
      <w:r w:rsidR="00A104C9">
        <w:rPr>
          <w:lang w:eastAsia="zh-CN"/>
        </w:rPr>
        <w:t>“Earth IS-A planet”</w:t>
      </w:r>
      <w:r w:rsidR="00561DAF">
        <w:rPr>
          <w:lang w:eastAsia="zh-CN"/>
        </w:rPr>
        <w:t>)</w:t>
      </w:r>
      <w:r w:rsidR="00A104C9">
        <w:rPr>
          <w:lang w:eastAsia="zh-CN"/>
        </w:rPr>
        <w:t>. Many studies have been performed to automatically extract these relationships from unstructured text, such as</w:t>
      </w:r>
      <w:r w:rsidR="00561DAF">
        <w:rPr>
          <w:lang w:eastAsia="zh-CN"/>
        </w:rPr>
        <w:t xml:space="preserve"> in</w:t>
      </w:r>
      <w:r w:rsidR="00A104C9">
        <w:rPr>
          <w:lang w:eastAsia="zh-CN"/>
        </w:rPr>
        <w:t xml:space="preserve"> Snow et al. </w:t>
      </w:r>
      <w:r w:rsidR="00B951CB">
        <w:rPr>
          <w:lang w:eastAsia="zh-CN"/>
        </w:rPr>
        <w:fldChar w:fldCharType="begin"/>
      </w:r>
      <w:r w:rsidR="00B951CB">
        <w:rPr>
          <w:lang w:eastAsia="zh-CN"/>
        </w:rPr>
        <w:instrText xml:space="preserve"> ADDIN EN.CITE &lt;EndNote&gt;&lt;Cite&gt;&lt;Author&gt;Snow&lt;/Author&gt;&lt;Year&gt;2004&lt;/Year&gt;&lt;RecNum&gt;19&lt;/RecNum&gt;&lt;DisplayText&gt;[4]&lt;/DisplayText&gt;&lt;record&gt;&lt;rec-number&gt;19&lt;/rec-number&gt;&lt;foreign-keys&gt;&lt;key app="EN" db-id="dzrw52t5edwtv2e0dr65xrzoz0edx90ft0s0"&gt;19&lt;/key&gt;&lt;/foreign-keys&gt;&lt;ref-type name="Conference Proceedings"&gt;10&lt;/ref-type&gt;&lt;contributors&gt;&lt;authors&gt;&lt;author&gt;Snow, Rion&lt;/author&gt;&lt;author&gt;Jurafsky, Daniel&lt;/author&gt;&lt;author&gt;Ng, Andrew Y.&lt;/author&gt;&lt;/authors&gt;&lt;/contributors&gt;&lt;titles&gt;&lt;title&gt;Learning syntactic patterns for automatic hypernym discovery&lt;/title&gt;&lt;secondary-title&gt;Advances in Neural Information Processing Systems (NIPS 2004)&lt;/secondary-title&gt;&lt;/titles&gt;&lt;dates&gt;&lt;year&gt;2004&lt;/year&gt;&lt;/dates&gt;&lt;pub-location&gt;Vancouver, British Columbia&lt;/pub-location&gt;&lt;urls&gt;&lt;related-urls&gt;&lt;url&gt;http://ilpubs.stanford.edu:8090/665/&lt;/url&gt;&lt;/related-urls&gt;&lt;/urls&gt;&lt;/record&gt;&lt;/Cite&gt;&lt;/EndNote&gt;</w:instrText>
      </w:r>
      <w:r w:rsidR="00B951CB">
        <w:rPr>
          <w:lang w:eastAsia="zh-CN"/>
        </w:rPr>
        <w:fldChar w:fldCharType="separate"/>
      </w:r>
      <w:r w:rsidR="00B951CB">
        <w:rPr>
          <w:noProof/>
          <w:lang w:eastAsia="zh-CN"/>
        </w:rPr>
        <w:t>[</w:t>
      </w:r>
      <w:hyperlink w:anchor="_ENREF_4" w:tooltip="Snow, 2004 #19" w:history="1">
        <w:r w:rsidR="00B951CB">
          <w:rPr>
            <w:noProof/>
            <w:lang w:eastAsia="zh-CN"/>
          </w:rPr>
          <w:t>4</w:t>
        </w:r>
      </w:hyperlink>
      <w:r w:rsidR="00B951CB">
        <w:rPr>
          <w:noProof/>
          <w:lang w:eastAsia="zh-CN"/>
        </w:rPr>
        <w:t>]</w:t>
      </w:r>
      <w:r w:rsidR="00B951CB">
        <w:rPr>
          <w:lang w:eastAsia="zh-CN"/>
        </w:rPr>
        <w:fldChar w:fldCharType="end"/>
      </w:r>
      <w:r w:rsidR="00A104C9">
        <w:rPr>
          <w:lang w:eastAsia="zh-CN"/>
        </w:rPr>
        <w:t>. Unlike hypernyms,</w:t>
      </w:r>
      <w:r>
        <w:rPr>
          <w:lang w:eastAsia="zh-CN"/>
        </w:rPr>
        <w:t xml:space="preserve"> terms which are</w:t>
      </w:r>
      <w:r w:rsidR="00A104C9">
        <w:rPr>
          <w:lang w:eastAsia="zh-CN"/>
        </w:rPr>
        <w:t xml:space="preserve"> synonyms can </w:t>
      </w:r>
      <w:r w:rsidR="0003246C">
        <w:rPr>
          <w:lang w:eastAsia="zh-CN"/>
        </w:rPr>
        <w:t>replace</w:t>
      </w:r>
      <w:r w:rsidR="00A104C9">
        <w:rPr>
          <w:lang w:eastAsia="zh-CN"/>
        </w:rPr>
        <w:t xml:space="preserve"> </w:t>
      </w:r>
      <w:r w:rsidR="007A6C25">
        <w:rPr>
          <w:lang w:eastAsia="zh-CN"/>
        </w:rPr>
        <w:t>each other</w:t>
      </w:r>
      <w:r w:rsidR="00A104C9">
        <w:rPr>
          <w:lang w:eastAsia="zh-CN"/>
        </w:rPr>
        <w:t xml:space="preserve"> and still hold a similar meaning. </w:t>
      </w:r>
      <w:r w:rsidR="007A6C25">
        <w:rPr>
          <w:lang w:eastAsia="zh-CN"/>
        </w:rPr>
        <w:t xml:space="preserve">For example, </w:t>
      </w:r>
      <w:r w:rsidR="00A104C9">
        <w:rPr>
          <w:lang w:eastAsia="zh-CN"/>
        </w:rPr>
        <w:t xml:space="preserve">“sunshine” and “sunlight” </w:t>
      </w:r>
      <w:r w:rsidR="00C220BA">
        <w:rPr>
          <w:lang w:eastAsia="zh-CN"/>
        </w:rPr>
        <w:t>terms may be used</w:t>
      </w:r>
      <w:r w:rsidR="00A104C9">
        <w:rPr>
          <w:lang w:eastAsia="zh-CN"/>
        </w:rPr>
        <w:t xml:space="preserve"> interchangeably in a sentence without significant loss of meaning. Meronyms</w:t>
      </w:r>
      <w:r w:rsidR="00C220BA">
        <w:rPr>
          <w:lang w:eastAsia="zh-CN"/>
        </w:rPr>
        <w:t xml:space="preserve"> are a bit more complex.</w:t>
      </w:r>
      <w:r w:rsidR="00A104C9">
        <w:rPr>
          <w:lang w:eastAsia="zh-CN"/>
        </w:rPr>
        <w:t xml:space="preserve"> </w:t>
      </w:r>
      <w:proofErr w:type="spellStart"/>
      <w:r w:rsidR="00CA4F26">
        <w:rPr>
          <w:lang w:eastAsia="zh-CN"/>
        </w:rPr>
        <w:t>Girju</w:t>
      </w:r>
      <w:proofErr w:type="spellEnd"/>
      <w:r w:rsidR="00CA4F26">
        <w:rPr>
          <w:lang w:eastAsia="zh-CN"/>
        </w:rPr>
        <w:t xml:space="preserve"> et al. </w:t>
      </w:r>
      <w:r w:rsidR="00B951CB">
        <w:rPr>
          <w:lang w:eastAsia="zh-CN"/>
        </w:rPr>
        <w:fldChar w:fldCharType="begin"/>
      </w:r>
      <w:r w:rsidR="00B951CB">
        <w:rPr>
          <w:lang w:eastAsia="zh-CN"/>
        </w:rPr>
        <w:instrText xml:space="preserve"> ADDIN EN.CITE &lt;EndNote&gt;&lt;Cite&gt;&lt;Author&gt;Girju&lt;/Author&gt;&lt;Year&gt;2006&lt;/Year&gt;&lt;RecNum&gt;17&lt;/RecNum&gt;&lt;DisplayText&gt;[9]&lt;/DisplayText&gt;&lt;record&gt;&lt;rec-number&gt;17&lt;/rec-number&gt;&lt;foreign-keys&gt;&lt;key app="EN" db-id="dzrw52t5edwtv2e0dr65xrzoz0edx90ft0s0"&gt;17&lt;/key&gt;&lt;/foreign-keys&gt;&lt;ref-type name="Journal Article"&gt;17&lt;/ref-type&gt;&lt;contributors&gt;&lt;authors&gt;&lt;author&gt;Roxana Girju&lt;/author&gt;&lt;author&gt;Adriana Badulescu&lt;/author&gt;&lt;author&gt;Dan Moldovan&lt;/author&gt;&lt;/authors&gt;&lt;/contributors&gt;&lt;titles&gt;&lt;title&gt;Automatic Discovery of Part-Whole Relations&lt;/title&gt;&lt;secondary-title&gt;Comput. Linguist.&lt;/secondary-title&gt;&lt;/titles&gt;&lt;periodical&gt;&lt;full-title&gt;Comput. Linguist.&lt;/full-title&gt;&lt;/periodical&gt;&lt;pages&gt;83-135&lt;/pages&gt;&lt;volume&gt;32&lt;/volume&gt;&lt;number&gt;1&lt;/number&gt;&lt;dates&gt;&lt;year&gt;2006&lt;/year&gt;&lt;/dates&gt;&lt;isbn&gt;0891-2017&lt;/isbn&gt;&lt;urls&gt;&lt;/urls&gt;&lt;custom1&gt;1168116&lt;/custom1&gt;&lt;electronic-resource-num&gt;10.1162/coli.2006.32.1.83&lt;/electronic-resource-num&gt;&lt;/record&gt;&lt;/Cite&gt;&lt;/EndNote&gt;</w:instrText>
      </w:r>
      <w:r w:rsidR="00B951CB">
        <w:rPr>
          <w:lang w:eastAsia="zh-CN"/>
        </w:rPr>
        <w:fldChar w:fldCharType="separate"/>
      </w:r>
      <w:r w:rsidR="00B951CB">
        <w:rPr>
          <w:noProof/>
          <w:lang w:eastAsia="zh-CN"/>
        </w:rPr>
        <w:t>[</w:t>
      </w:r>
      <w:hyperlink w:anchor="_ENREF_9" w:tooltip="Girju, 2006 #17" w:history="1">
        <w:r w:rsidR="00B951CB">
          <w:rPr>
            <w:noProof/>
            <w:lang w:eastAsia="zh-CN"/>
          </w:rPr>
          <w:t>9</w:t>
        </w:r>
      </w:hyperlink>
      <w:r w:rsidR="00B951CB">
        <w:rPr>
          <w:noProof/>
          <w:lang w:eastAsia="zh-CN"/>
        </w:rPr>
        <w:t>]</w:t>
      </w:r>
      <w:r w:rsidR="00B951CB">
        <w:rPr>
          <w:lang w:eastAsia="zh-CN"/>
        </w:rPr>
        <w:fldChar w:fldCharType="end"/>
      </w:r>
      <w:r w:rsidR="00C220BA">
        <w:rPr>
          <w:lang w:eastAsia="zh-CN"/>
        </w:rPr>
        <w:t xml:space="preserve"> defined </w:t>
      </w:r>
      <w:r w:rsidR="00CA4F26">
        <w:rPr>
          <w:lang w:eastAsia="zh-CN"/>
        </w:rPr>
        <w:t xml:space="preserve">six types of meronyms </w:t>
      </w:r>
      <w:r w:rsidR="00C220BA">
        <w:rPr>
          <w:lang w:eastAsia="zh-CN"/>
        </w:rPr>
        <w:t xml:space="preserve">which WordNet </w:t>
      </w:r>
      <w:r w:rsidR="00CA4F26">
        <w:rPr>
          <w:lang w:eastAsia="zh-CN"/>
        </w:rPr>
        <w:t xml:space="preserve">consolidates three </w:t>
      </w:r>
      <w:r w:rsidR="007A6C25">
        <w:rPr>
          <w:lang w:eastAsia="zh-CN"/>
        </w:rPr>
        <w:t>categories</w:t>
      </w:r>
      <w:r w:rsidR="00CA4F26">
        <w:rPr>
          <w:lang w:eastAsia="zh-CN"/>
        </w:rPr>
        <w:t xml:space="preserve">; </w:t>
      </w:r>
      <w:r w:rsidR="0003246C">
        <w:rPr>
          <w:i/>
          <w:lang w:eastAsia="zh-CN"/>
        </w:rPr>
        <w:t>member-of</w:t>
      </w:r>
      <w:r w:rsidR="00491655">
        <w:rPr>
          <w:lang w:eastAsia="zh-CN"/>
        </w:rPr>
        <w:t xml:space="preserve"> (</w:t>
      </w:r>
      <w:r w:rsidR="0003246C">
        <w:rPr>
          <w:lang w:eastAsia="zh-CN"/>
        </w:rPr>
        <w:t>faculty HAS-A professor</w:t>
      </w:r>
      <w:r w:rsidR="00491655">
        <w:rPr>
          <w:lang w:eastAsia="zh-CN"/>
        </w:rPr>
        <w:t>)</w:t>
      </w:r>
      <w:r w:rsidR="00CA4F26">
        <w:rPr>
          <w:lang w:eastAsia="zh-CN"/>
        </w:rPr>
        <w:t xml:space="preserve">, </w:t>
      </w:r>
      <w:r w:rsidR="0003246C">
        <w:rPr>
          <w:i/>
          <w:lang w:eastAsia="zh-CN"/>
        </w:rPr>
        <w:t>stuff-of</w:t>
      </w:r>
      <w:r w:rsidR="00491655">
        <w:rPr>
          <w:lang w:eastAsia="zh-CN"/>
        </w:rPr>
        <w:t xml:space="preserve"> (</w:t>
      </w:r>
      <w:r w:rsidR="0003246C">
        <w:rPr>
          <w:lang w:eastAsia="zh-CN"/>
        </w:rPr>
        <w:t>tree HAS-A</w:t>
      </w:r>
      <w:r w:rsidR="00491655">
        <w:rPr>
          <w:lang w:eastAsia="zh-CN"/>
        </w:rPr>
        <w:t xml:space="preserve"> </w:t>
      </w:r>
      <w:r w:rsidR="0003246C">
        <w:rPr>
          <w:lang w:eastAsia="zh-CN"/>
        </w:rPr>
        <w:t>wood</w:t>
      </w:r>
      <w:r w:rsidR="00491655">
        <w:rPr>
          <w:lang w:eastAsia="zh-CN"/>
        </w:rPr>
        <w:t>)</w:t>
      </w:r>
      <w:r w:rsidR="00CA4F26">
        <w:rPr>
          <w:lang w:eastAsia="zh-CN"/>
        </w:rPr>
        <w:t xml:space="preserve">, and </w:t>
      </w:r>
      <w:r w:rsidR="0003246C">
        <w:rPr>
          <w:i/>
          <w:lang w:eastAsia="zh-CN"/>
        </w:rPr>
        <w:t>part-of</w:t>
      </w:r>
      <w:r w:rsidR="00D05987">
        <w:rPr>
          <w:lang w:eastAsia="zh-CN"/>
        </w:rPr>
        <w:t xml:space="preserve"> (solar system</w:t>
      </w:r>
      <w:r w:rsidR="0003246C">
        <w:rPr>
          <w:lang w:eastAsia="zh-CN"/>
        </w:rPr>
        <w:t xml:space="preserve"> HAS-A sun</w:t>
      </w:r>
      <w:r w:rsidR="00D05987">
        <w:rPr>
          <w:lang w:eastAsia="zh-CN"/>
        </w:rPr>
        <w:t>)</w:t>
      </w:r>
      <w:r w:rsidR="00CA4F26">
        <w:rPr>
          <w:lang w:eastAsia="zh-CN"/>
        </w:rPr>
        <w:t>.</w:t>
      </w:r>
      <w:r w:rsidR="0003246C">
        <w:rPr>
          <w:lang w:eastAsia="zh-CN"/>
        </w:rPr>
        <w:t xml:space="preserve"> </w:t>
      </w:r>
      <w:r w:rsidR="00C220BA">
        <w:rPr>
          <w:lang w:eastAsia="zh-CN"/>
        </w:rPr>
        <w:t>Additionally,</w:t>
      </w:r>
      <w:r w:rsidR="00D676C6">
        <w:rPr>
          <w:lang w:eastAsia="zh-CN"/>
        </w:rPr>
        <w:t xml:space="preserve"> </w:t>
      </w:r>
      <w:proofErr w:type="spellStart"/>
      <w:r w:rsidR="00D676C6">
        <w:rPr>
          <w:lang w:eastAsia="zh-CN"/>
        </w:rPr>
        <w:t>Girju</w:t>
      </w:r>
      <w:proofErr w:type="spellEnd"/>
      <w:r w:rsidR="00D676C6">
        <w:rPr>
          <w:lang w:eastAsia="zh-CN"/>
        </w:rPr>
        <w:t xml:space="preserve"> et al identifies</w:t>
      </w:r>
      <w:r w:rsidR="0003246C">
        <w:rPr>
          <w:lang w:eastAsia="zh-CN"/>
        </w:rPr>
        <w:t xml:space="preserve"> the </w:t>
      </w:r>
      <w:r w:rsidR="0003246C">
        <w:rPr>
          <w:i/>
          <w:lang w:eastAsia="zh-CN"/>
        </w:rPr>
        <w:t>part-of</w:t>
      </w:r>
      <w:r w:rsidR="0003246C">
        <w:rPr>
          <w:lang w:eastAsia="zh-CN"/>
        </w:rPr>
        <w:t xml:space="preserve"> category as the most prominently used</w:t>
      </w:r>
      <w:r w:rsidR="00561DAF" w:rsidRPr="00561DAF">
        <w:rPr>
          <w:lang w:eastAsia="zh-CN"/>
        </w:rPr>
        <w:t xml:space="preserve"> </w:t>
      </w:r>
      <w:r w:rsidR="00D676C6">
        <w:rPr>
          <w:lang w:eastAsia="zh-CN"/>
        </w:rPr>
        <w:t>while</w:t>
      </w:r>
      <w:r w:rsidR="00561DAF">
        <w:rPr>
          <w:lang w:eastAsia="zh-CN"/>
        </w:rPr>
        <w:t xml:space="preserve"> Miller </w:t>
      </w:r>
      <w:r w:rsidR="00872BD6">
        <w:rPr>
          <w:lang w:eastAsia="zh-CN"/>
        </w:rPr>
        <w:fldChar w:fldCharType="begin"/>
      </w:r>
      <w:r w:rsidR="00B951CB">
        <w:rPr>
          <w:lang w:eastAsia="zh-CN"/>
        </w:rPr>
        <w:instrText xml:space="preserve"> ADDIN EN.CITE &lt;EndNote&gt;&lt;Cite&gt;&lt;Author&gt;Miller&lt;/Author&gt;&lt;Year&gt;1990&lt;/Year&gt;&lt;RecNum&gt;13&lt;/RecNum&gt;&lt;DisplayText&gt;[10]&lt;/DisplayText&gt;&lt;record&gt;&lt;rec-number&gt;13&lt;/rec-number&gt;&lt;foreign-keys&gt;&lt;key app="EN" db-id="dzrw52t5edwtv2e0dr65xrzoz0edx90ft0s0"&gt;13&lt;/key&gt;&lt;/foreign-keys&gt;&lt;ref-type name="Journal Article"&gt;17&lt;/ref-type&gt;&lt;contributors&gt;&lt;authors&gt;&lt;author&gt;Miller, George A. &lt;/author&gt;&lt;author&gt;Beckwith, Richard &lt;/author&gt;&lt;author&gt;Fellbaum, Christiane &lt;/author&gt;&lt;author&gt;Gross, Derek &lt;/author&gt;&lt;author&gt;Miller, Katherine &lt;/author&gt;&lt;/authors&gt;&lt;/contributors&gt;&lt;titles&gt;&lt;title&gt;WordNet: An on-line lexical database&lt;/title&gt;&lt;secondary-title&gt;International Journal of Lexicography&lt;/secondary-title&gt;&lt;/titles&gt;&lt;periodical&gt;&lt;full-title&gt;International Journal of Lexicography&lt;/full-title&gt;&lt;/periodical&gt;&lt;pages&gt;235-244&lt;/pages&gt;&lt;volume&gt;3&lt;/volume&gt;&lt;number&gt;4&lt;/number&gt;&lt;dates&gt;&lt;year&gt;1990&lt;/year&gt;&lt;/dates&gt;&lt;urls&gt;&lt;/urls&gt;&lt;/record&gt;&lt;/Cite&gt;&lt;/EndNote&gt;</w:instrText>
      </w:r>
      <w:r w:rsidR="00872BD6">
        <w:rPr>
          <w:lang w:eastAsia="zh-CN"/>
        </w:rPr>
        <w:fldChar w:fldCharType="separate"/>
      </w:r>
      <w:r w:rsidR="00B951CB">
        <w:rPr>
          <w:noProof/>
          <w:lang w:eastAsia="zh-CN"/>
        </w:rPr>
        <w:t>[</w:t>
      </w:r>
      <w:hyperlink w:anchor="_ENREF_10" w:tooltip="Miller, 1990 #13" w:history="1">
        <w:r w:rsidR="00B951CB">
          <w:rPr>
            <w:noProof/>
            <w:lang w:eastAsia="zh-CN"/>
          </w:rPr>
          <w:t>10</w:t>
        </w:r>
      </w:hyperlink>
      <w:r w:rsidR="00B951CB">
        <w:rPr>
          <w:noProof/>
          <w:lang w:eastAsia="zh-CN"/>
        </w:rPr>
        <w:t>]</w:t>
      </w:r>
      <w:r w:rsidR="00872BD6">
        <w:rPr>
          <w:lang w:eastAsia="zh-CN"/>
        </w:rPr>
        <w:fldChar w:fldCharType="end"/>
      </w:r>
      <w:r w:rsidR="00561DAF">
        <w:rPr>
          <w:lang w:eastAsia="zh-CN"/>
        </w:rPr>
        <w:t xml:space="preserve"> </w:t>
      </w:r>
      <w:r w:rsidR="00D676C6">
        <w:rPr>
          <w:lang w:eastAsia="zh-CN"/>
        </w:rPr>
        <w:t>indicates</w:t>
      </w:r>
      <w:r w:rsidR="00561DAF">
        <w:rPr>
          <w:lang w:eastAsia="zh-CN"/>
        </w:rPr>
        <w:t xml:space="preserve"> meronym transitivity </w:t>
      </w:r>
      <w:r w:rsidR="00D676C6">
        <w:rPr>
          <w:lang w:eastAsia="zh-CN"/>
        </w:rPr>
        <w:t>may be</w:t>
      </w:r>
      <w:r w:rsidR="00C220BA">
        <w:rPr>
          <w:lang w:eastAsia="zh-CN"/>
        </w:rPr>
        <w:t xml:space="preserve"> optional </w:t>
      </w:r>
      <w:r w:rsidR="00561DAF">
        <w:rPr>
          <w:lang w:eastAsia="zh-CN"/>
        </w:rPr>
        <w:t xml:space="preserve">as one moves </w:t>
      </w:r>
      <w:r w:rsidR="00C220BA">
        <w:rPr>
          <w:lang w:eastAsia="zh-CN"/>
        </w:rPr>
        <w:t>away from the</w:t>
      </w:r>
      <w:r w:rsidR="00561DAF">
        <w:rPr>
          <w:lang w:eastAsia="zh-CN"/>
        </w:rPr>
        <w:t xml:space="preserve"> original </w:t>
      </w:r>
      <w:r w:rsidR="00C220BA">
        <w:rPr>
          <w:lang w:eastAsia="zh-CN"/>
        </w:rPr>
        <w:t>relationship</w:t>
      </w:r>
      <w:r w:rsidR="00561DAF">
        <w:rPr>
          <w:lang w:eastAsia="zh-CN"/>
        </w:rPr>
        <w:t xml:space="preserve">. For </w:t>
      </w:r>
      <w:r w:rsidR="00D676C6">
        <w:rPr>
          <w:lang w:eastAsia="zh-CN"/>
        </w:rPr>
        <w:t>example</w:t>
      </w:r>
      <w:r w:rsidR="00561DAF">
        <w:rPr>
          <w:lang w:eastAsia="zh-CN"/>
        </w:rPr>
        <w:t xml:space="preserve">, </w:t>
      </w:r>
      <w:r w:rsidR="00D676C6">
        <w:rPr>
          <w:lang w:eastAsia="zh-CN"/>
        </w:rPr>
        <w:t>“</w:t>
      </w:r>
      <w:r w:rsidR="00561DAF">
        <w:rPr>
          <w:lang w:eastAsia="zh-CN"/>
        </w:rPr>
        <w:t>Earth HAS-A moon</w:t>
      </w:r>
      <w:r w:rsidR="00D676C6">
        <w:rPr>
          <w:lang w:eastAsia="zh-CN"/>
        </w:rPr>
        <w:t>”</w:t>
      </w:r>
      <w:r w:rsidR="00561DAF">
        <w:rPr>
          <w:lang w:eastAsia="zh-CN"/>
        </w:rPr>
        <w:t xml:space="preserve"> but</w:t>
      </w:r>
      <w:r w:rsidR="00D676C6">
        <w:rPr>
          <w:lang w:eastAsia="zh-CN"/>
        </w:rPr>
        <w:t xml:space="preserve"> the</w:t>
      </w:r>
      <w:r w:rsidR="00561DAF">
        <w:rPr>
          <w:lang w:eastAsia="zh-CN"/>
        </w:rPr>
        <w:t xml:space="preserve"> </w:t>
      </w:r>
      <w:r w:rsidR="00D676C6">
        <w:rPr>
          <w:lang w:eastAsia="zh-CN"/>
        </w:rPr>
        <w:t>“</w:t>
      </w:r>
      <w:r w:rsidR="00C220BA">
        <w:rPr>
          <w:lang w:eastAsia="zh-CN"/>
        </w:rPr>
        <w:t>plant HAS-A</w:t>
      </w:r>
      <w:r w:rsidR="00561DAF">
        <w:rPr>
          <w:lang w:eastAsia="zh-CN"/>
        </w:rPr>
        <w:t xml:space="preserve"> </w:t>
      </w:r>
      <w:r w:rsidR="00C220BA">
        <w:rPr>
          <w:lang w:eastAsia="zh-CN"/>
        </w:rPr>
        <w:t>moon</w:t>
      </w:r>
      <w:r w:rsidR="00D676C6">
        <w:rPr>
          <w:lang w:eastAsia="zh-CN"/>
        </w:rPr>
        <w:t xml:space="preserve">” relationship </w:t>
      </w:r>
      <w:r w:rsidR="00C220BA">
        <w:rPr>
          <w:lang w:eastAsia="zh-CN"/>
        </w:rPr>
        <w:t>is optional (not all planets have moons).</w:t>
      </w:r>
    </w:p>
    <w:p w:rsidR="00130070" w:rsidRDefault="00ED0195" w:rsidP="008C5132">
      <w:pPr>
        <w:pStyle w:val="BodyTextIndent"/>
        <w:spacing w:after="120"/>
        <w:ind w:firstLine="0"/>
        <w:rPr>
          <w:lang w:eastAsia="zh-CN"/>
        </w:rPr>
      </w:pPr>
      <w:r>
        <w:rPr>
          <w:lang w:eastAsia="zh-CN"/>
        </w:rPr>
        <w:t>WordNet has been used</w:t>
      </w:r>
      <w:r w:rsidR="00082B3D">
        <w:rPr>
          <w:lang w:eastAsia="zh-CN"/>
        </w:rPr>
        <w:t xml:space="preserve"> </w:t>
      </w:r>
      <w:r w:rsidR="009277E1">
        <w:rPr>
          <w:lang w:eastAsia="zh-CN"/>
        </w:rPr>
        <w:t>in numerous</w:t>
      </w:r>
      <w:r w:rsidR="00082B3D">
        <w:rPr>
          <w:lang w:eastAsia="zh-CN"/>
        </w:rPr>
        <w:t xml:space="preserve"> </w:t>
      </w:r>
      <w:r w:rsidR="009277E1">
        <w:rPr>
          <w:lang w:eastAsia="zh-CN"/>
        </w:rPr>
        <w:t>document-clustering</w:t>
      </w:r>
      <w:r w:rsidR="00082B3D">
        <w:rPr>
          <w:lang w:eastAsia="zh-CN"/>
        </w:rPr>
        <w:t xml:space="preserve"> </w:t>
      </w:r>
      <w:r w:rsidR="009277E1">
        <w:rPr>
          <w:lang w:eastAsia="zh-CN"/>
        </w:rPr>
        <w:t>experiments</w:t>
      </w:r>
      <w:r>
        <w:rPr>
          <w:lang w:eastAsia="zh-CN"/>
        </w:rPr>
        <w:t xml:space="preserve">. </w:t>
      </w:r>
      <w:r w:rsidR="006205B3">
        <w:rPr>
          <w:lang w:eastAsia="zh-CN"/>
        </w:rPr>
        <w:t xml:space="preserve">Some of the earliest uses of WordNet in text categorization supported techniques to </w:t>
      </w:r>
      <w:r w:rsidR="001F58D4">
        <w:rPr>
          <w:lang w:eastAsia="zh-CN"/>
        </w:rPr>
        <w:t xml:space="preserve">address </w:t>
      </w:r>
      <w:r w:rsidR="006205B3">
        <w:rPr>
          <w:lang w:eastAsia="zh-CN"/>
        </w:rPr>
        <w:t xml:space="preserve">effectively the classification of low frequency categories </w:t>
      </w:r>
      <w:r w:rsidR="00872BD6">
        <w:rPr>
          <w:lang w:eastAsia="zh-CN"/>
        </w:rPr>
        <w:fldChar w:fldCharType="begin"/>
      </w:r>
      <w:r w:rsidR="00B951CB">
        <w:rPr>
          <w:lang w:eastAsia="zh-CN"/>
        </w:rPr>
        <w:instrText xml:space="preserve"> ADDIN EN.CITE &lt;EndNote&gt;&lt;Cite&gt;&lt;Author&gt;Rodriguez&lt;/Author&gt;&lt;Year&gt;1997&lt;/Year&gt;&lt;RecNum&gt;369&lt;/RecNum&gt;&lt;DisplayText&gt;[11]&lt;/DisplayText&gt;&lt;record&gt;&lt;rec-number&gt;369&lt;/rec-number&gt;&lt;foreign-keys&gt;&lt;key app="EN" db-id="t2v0p0rf8dzz5qevwxlva0epvvat0frzarx2"&gt;369&lt;/key&gt;&lt;/foreign-keys&gt;&lt;ref-type name="Conference Paper"&gt;47&lt;/ref-type&gt;&lt;contributors&gt;&lt;authors&gt;&lt;author&gt;Rodriguez, M. D. B.&lt;/author&gt;&lt;author&gt;Hidalgo, J. M. G.&lt;/author&gt;&lt;author&gt;Agudo, B. D.&lt;/author&gt;&lt;/authors&gt;&lt;secondary-authors&gt;&lt;author&gt;Milkov, R. &lt;/author&gt;&lt;author&gt;Nicolov, N. &lt;/author&gt;&lt;author&gt;Nikolov, N. &lt;/author&gt;&lt;/secondary-authors&gt;&lt;/contributors&gt;&lt;titles&gt;&lt;title&gt;Using WordNet to Complement Training Information in Text Categorization&lt;/title&gt;&lt;secondary-title&gt;Second International Conference on Recent Advances in Natural Language Processing (RANLP)&lt;/secondary-title&gt;&lt;/titles&gt;&lt;dates&gt;&lt;year&gt;1997&lt;/year&gt;&lt;/dates&gt;&lt;pub-location&gt;Stanford CA USA&lt;/pub-location&gt;&lt;publisher&gt;John Benjamins Publishing,&lt;/publisher&gt;&lt;urls&gt;&lt;/urls&gt;&lt;custom1&gt;Amsterdam, The Netherlands&lt;/custom1&gt;&lt;/record&gt;&lt;/Cite&gt;&lt;/EndNote&gt;</w:instrText>
      </w:r>
      <w:r w:rsidR="00872BD6">
        <w:rPr>
          <w:lang w:eastAsia="zh-CN"/>
        </w:rPr>
        <w:fldChar w:fldCharType="separate"/>
      </w:r>
      <w:r w:rsidR="00B951CB">
        <w:rPr>
          <w:noProof/>
          <w:lang w:eastAsia="zh-CN"/>
        </w:rPr>
        <w:t>[</w:t>
      </w:r>
      <w:hyperlink w:anchor="_ENREF_11" w:tooltip="Rodriguez, 1997 #369" w:history="1">
        <w:r w:rsidR="00B951CB">
          <w:rPr>
            <w:noProof/>
            <w:lang w:eastAsia="zh-CN"/>
          </w:rPr>
          <w:t>11</w:t>
        </w:r>
      </w:hyperlink>
      <w:r w:rsidR="00B951CB">
        <w:rPr>
          <w:noProof/>
          <w:lang w:eastAsia="zh-CN"/>
        </w:rPr>
        <w:t>]</w:t>
      </w:r>
      <w:r w:rsidR="00872BD6">
        <w:rPr>
          <w:lang w:eastAsia="zh-CN"/>
        </w:rPr>
        <w:fldChar w:fldCharType="end"/>
      </w:r>
      <w:r w:rsidR="00224F88">
        <w:rPr>
          <w:lang w:eastAsia="zh-CN"/>
        </w:rPr>
        <w:t xml:space="preserve">. Green, in </w:t>
      </w:r>
      <w:r w:rsidR="00872BD6">
        <w:rPr>
          <w:lang w:eastAsia="zh-CN"/>
        </w:rPr>
        <w:fldChar w:fldCharType="begin"/>
      </w:r>
      <w:r w:rsidR="00B951CB">
        <w:rPr>
          <w:lang w:eastAsia="zh-CN"/>
        </w:rPr>
        <w:instrText xml:space="preserve"> ADDIN EN.CITE &lt;EndNote&gt;&lt;Cite&gt;&lt;Author&gt;Green&lt;/Author&gt;&lt;Year&gt;1999&lt;/Year&gt;&lt;RecNum&gt;8&lt;/RecNum&gt;&lt;DisplayText&gt;[12]&lt;/DisplayText&gt;&lt;record&gt;&lt;rec-number&gt;8&lt;/rec-number&gt;&lt;foreign-keys&gt;&lt;key app="EN" db-id="dzrw52t5edwtv2e0dr65xrzoz0edx90ft0s0"&gt;8&lt;/key&gt;&lt;/foreign-keys&gt;&lt;ref-type name="Journal Article"&gt;17&lt;/ref-type&gt;&lt;contributors&gt;&lt;authors&gt;&lt;author&gt;Stephen J. Green&lt;/author&gt;&lt;/authors&gt;&lt;/contributors&gt;&lt;titles&gt;&lt;title&gt;Building Hypertext Links By Computing Semantic Similarity&lt;/title&gt;&lt;secondary-title&gt;IEEE Trans. on Knowl. and Data Eng.&lt;/secondary-title&gt;&lt;/titles&gt;&lt;periodical&gt;&lt;full-title&gt;IEEE Trans. on Knowl. and Data Eng.&lt;/full-title&gt;&lt;/periodical&gt;&lt;pages&gt;713-730&lt;/pages&gt;&lt;volume&gt;11&lt;/volume&gt;&lt;number&gt;5&lt;/number&gt;&lt;dates&gt;&lt;year&gt;1999&lt;/year&gt;&lt;/dates&gt;&lt;isbn&gt;1041-4347&lt;/isbn&gt;&lt;urls&gt;&lt;/urls&gt;&lt;custom1&gt;628017&lt;/custom1&gt;&lt;electronic-resource-num&gt;10.1109/69.806932&lt;/electronic-resource-num&gt;&lt;/record&gt;&lt;/Cite&gt;&lt;/EndNote&gt;</w:instrText>
      </w:r>
      <w:r w:rsidR="00872BD6">
        <w:rPr>
          <w:lang w:eastAsia="zh-CN"/>
        </w:rPr>
        <w:fldChar w:fldCharType="separate"/>
      </w:r>
      <w:r w:rsidR="00B951CB">
        <w:rPr>
          <w:noProof/>
          <w:lang w:eastAsia="zh-CN"/>
        </w:rPr>
        <w:t>[</w:t>
      </w:r>
      <w:hyperlink w:anchor="_ENREF_12" w:tooltip="Green, 1999 #8" w:history="1">
        <w:r w:rsidR="00B951CB">
          <w:rPr>
            <w:noProof/>
            <w:lang w:eastAsia="zh-CN"/>
          </w:rPr>
          <w:t>12</w:t>
        </w:r>
      </w:hyperlink>
      <w:r w:rsidR="00B951CB">
        <w:rPr>
          <w:noProof/>
          <w:lang w:eastAsia="zh-CN"/>
        </w:rPr>
        <w:t>]</w:t>
      </w:r>
      <w:r w:rsidR="00872BD6">
        <w:rPr>
          <w:lang w:eastAsia="zh-CN"/>
        </w:rPr>
        <w:fldChar w:fldCharType="end"/>
      </w:r>
      <w:r w:rsidR="00224F88">
        <w:rPr>
          <w:lang w:eastAsia="zh-CN"/>
        </w:rPr>
        <w:t xml:space="preserve">, used WordNet’s hypernym and hyponym links to build lexical chains </w:t>
      </w:r>
      <w:r w:rsidR="001A3FA2">
        <w:rPr>
          <w:lang w:eastAsia="zh-CN"/>
        </w:rPr>
        <w:t xml:space="preserve">to </w:t>
      </w:r>
      <w:r w:rsidR="00224F88">
        <w:rPr>
          <w:lang w:eastAsia="zh-CN"/>
        </w:rPr>
        <w:t>analyze the similarity between information in different paragraphs.</w:t>
      </w:r>
      <w:r w:rsidR="00C02F53">
        <w:rPr>
          <w:lang w:eastAsia="zh-CN"/>
        </w:rPr>
        <w:t xml:space="preserve"> </w:t>
      </w:r>
      <w:proofErr w:type="spellStart"/>
      <w:r w:rsidR="00C02F53">
        <w:rPr>
          <w:lang w:eastAsia="zh-CN"/>
        </w:rPr>
        <w:t>Hotho</w:t>
      </w:r>
      <w:proofErr w:type="spellEnd"/>
      <w:r w:rsidR="00C02F53">
        <w:rPr>
          <w:lang w:eastAsia="zh-CN"/>
        </w:rPr>
        <w:t xml:space="preserve"> et al. in </w:t>
      </w:r>
      <w:r w:rsidR="00872BD6">
        <w:rPr>
          <w:lang w:eastAsia="zh-CN"/>
        </w:rPr>
        <w:fldChar w:fldCharType="begin"/>
      </w:r>
      <w:r w:rsidR="00B951CB">
        <w:rPr>
          <w:lang w:eastAsia="zh-CN"/>
        </w:rPr>
        <w:instrText xml:space="preserve"> ADDIN EN.CITE &lt;EndNote&gt;&lt;Cite&gt;&lt;Author&gt;Hotho&lt;/Author&gt;&lt;Year&gt;2003&lt;/Year&gt;&lt;RecNum&gt;5&lt;/RecNum&gt;&lt;DisplayText&gt;[5]&lt;/DisplayText&gt;&lt;record&gt;&lt;rec-number&gt;5&lt;/rec-number&gt;&lt;foreign-keys&gt;&lt;key app="EN" db-id="dzrw52t5edwtv2e0dr65xrzoz0edx90ft0s0"&gt;5&lt;/key&gt;&lt;/foreign-keys&gt;&lt;ref-type name="Conference Proceedings"&gt;10&lt;/ref-type&gt;&lt;contributors&gt;&lt;authors&gt;&lt;author&gt;Hotho, Andreas &lt;/author&gt;&lt;author&gt;Staab, Steffen &lt;/author&gt;&lt;author&gt;Stumme, Gerd &lt;/author&gt;&lt;/authors&gt;&lt;/contributors&gt;&lt;titles&gt;&lt;title&gt;Wordnet improves Text Document Clustering&lt;/title&gt;&lt;secondary-title&gt;Proc. of the SIGIR 2003 Semantic Web Workshop of the 26th Annual International ACM SIGIR Conference&lt;/secondary-title&gt;&lt;/titles&gt;&lt;pages&gt;541-544&lt;/pages&gt;&lt;dates&gt;&lt;year&gt;2003&lt;/year&gt;&lt;/dates&gt;&lt;pub-location&gt;Toronto, CA&lt;/pub-location&gt;&lt;urls&gt;&lt;/urls&gt;&lt;/record&gt;&lt;/Cite&gt;&lt;/EndNote&gt;</w:instrText>
      </w:r>
      <w:r w:rsidR="00872BD6">
        <w:rPr>
          <w:lang w:eastAsia="zh-CN"/>
        </w:rPr>
        <w:fldChar w:fldCharType="separate"/>
      </w:r>
      <w:r w:rsidR="00B951CB">
        <w:rPr>
          <w:noProof/>
          <w:lang w:eastAsia="zh-CN"/>
        </w:rPr>
        <w:t>[</w:t>
      </w:r>
      <w:hyperlink w:anchor="_ENREF_5" w:tooltip="Hotho, 2003 #5" w:history="1">
        <w:r w:rsidR="00B951CB">
          <w:rPr>
            <w:noProof/>
            <w:lang w:eastAsia="zh-CN"/>
          </w:rPr>
          <w:t>5</w:t>
        </w:r>
      </w:hyperlink>
      <w:r w:rsidR="00B951CB">
        <w:rPr>
          <w:noProof/>
          <w:lang w:eastAsia="zh-CN"/>
        </w:rPr>
        <w:t>]</w:t>
      </w:r>
      <w:r w:rsidR="00872BD6">
        <w:rPr>
          <w:lang w:eastAsia="zh-CN"/>
        </w:rPr>
        <w:fldChar w:fldCharType="end"/>
      </w:r>
      <w:r w:rsidR="00AA028C">
        <w:rPr>
          <w:lang w:eastAsia="zh-CN"/>
        </w:rPr>
        <w:t xml:space="preserve"> </w:t>
      </w:r>
      <w:r w:rsidR="00C02F53">
        <w:rPr>
          <w:lang w:eastAsia="zh-CN"/>
        </w:rPr>
        <w:t>show</w:t>
      </w:r>
      <w:r w:rsidR="001A3FA2">
        <w:rPr>
          <w:lang w:eastAsia="zh-CN"/>
        </w:rPr>
        <w:t>ed</w:t>
      </w:r>
      <w:r w:rsidR="00C02F53">
        <w:rPr>
          <w:lang w:eastAsia="zh-CN"/>
        </w:rPr>
        <w:t xml:space="preserve"> utilizing background knowledge (i.e., relationships) between terms improve</w:t>
      </w:r>
      <w:r w:rsidR="001A3FA2">
        <w:rPr>
          <w:lang w:eastAsia="zh-CN"/>
        </w:rPr>
        <w:t>d</w:t>
      </w:r>
      <w:r w:rsidR="00C02F53">
        <w:rPr>
          <w:lang w:eastAsia="zh-CN"/>
        </w:rPr>
        <w:t xml:space="preserve"> </w:t>
      </w:r>
      <w:r w:rsidR="001F58D4">
        <w:rPr>
          <w:lang w:eastAsia="zh-CN"/>
        </w:rPr>
        <w:t>document-clustering</w:t>
      </w:r>
      <w:r w:rsidR="00C02F53">
        <w:rPr>
          <w:lang w:eastAsia="zh-CN"/>
        </w:rPr>
        <w:t>.</w:t>
      </w:r>
      <w:r w:rsidR="00224F88">
        <w:rPr>
          <w:lang w:eastAsia="zh-CN"/>
        </w:rPr>
        <w:t xml:space="preserve"> </w:t>
      </w:r>
      <w:r w:rsidR="001F58D4">
        <w:rPr>
          <w:lang w:eastAsia="zh-CN"/>
        </w:rPr>
        <w:t xml:space="preserve">Hung and </w:t>
      </w:r>
      <w:proofErr w:type="spellStart"/>
      <w:r w:rsidR="001F58D4">
        <w:rPr>
          <w:lang w:eastAsia="zh-CN"/>
        </w:rPr>
        <w:t>Wermter</w:t>
      </w:r>
      <w:proofErr w:type="spellEnd"/>
      <w:r w:rsidR="001F58D4">
        <w:rPr>
          <w:lang w:eastAsia="zh-CN"/>
        </w:rPr>
        <w:t xml:space="preserve"> in </w:t>
      </w:r>
      <w:r w:rsidR="00872BD6">
        <w:rPr>
          <w:lang w:eastAsia="zh-CN"/>
        </w:rPr>
        <w:fldChar w:fldCharType="begin"/>
      </w:r>
      <w:r w:rsidR="00B951CB">
        <w:rPr>
          <w:lang w:eastAsia="zh-CN"/>
        </w:rPr>
        <w:instrText xml:space="preserve"> ADDIN EN.CITE &lt;EndNote&gt;&lt;Cite&gt;&lt;Author&gt;Hung&lt;/Author&gt;&lt;Year&gt;2004&lt;/Year&gt;&lt;RecNum&gt;9&lt;/RecNum&gt;&lt;DisplayText&gt;[13]&lt;/DisplayText&gt;&lt;record&gt;&lt;rec-number&gt;9&lt;/rec-number&gt;&lt;foreign-keys&gt;&lt;key app="EN" db-id="dzrw52t5edwtv2e0dr65xrzoz0edx90ft0s0"&gt;9&lt;/key&gt;&lt;/foreign-keys&gt;&lt;ref-type name="Journal Article"&gt;17&lt;/ref-type&gt;&lt;contributors&gt;&lt;authors&gt;&lt;author&gt;Chihli Hung&lt;/author&gt;&lt;author&gt;Stefan Wermter&lt;/author&gt;&lt;/authors&gt;&lt;/contributors&gt;&lt;titles&gt;&lt;title&gt;Neural Network Based Document Clustering Using WordNet Ontologies&lt;/title&gt;&lt;secondary-title&gt;Int. J. Hybrid Intell. Syst.&lt;/secondary-title&gt;&lt;/titles&gt;&lt;periodical&gt;&lt;full-title&gt;Int. J. Hybrid Intell. Syst.&lt;/full-title&gt;&lt;/periodical&gt;&lt;pages&gt;127-142&lt;/pages&gt;&lt;volume&gt;1&lt;/volume&gt;&lt;number&gt;3,4&lt;/number&gt;&lt;dates&gt;&lt;year&gt;2004&lt;/year&gt;&lt;/dates&gt;&lt;isbn&gt;1448-5869&lt;/isbn&gt;&lt;urls&gt;&lt;/urls&gt;&lt;custom1&gt;1232822&lt;/custom1&gt;&lt;/record&gt;&lt;/Cite&gt;&lt;/EndNote&gt;</w:instrText>
      </w:r>
      <w:r w:rsidR="00872BD6">
        <w:rPr>
          <w:lang w:eastAsia="zh-CN"/>
        </w:rPr>
        <w:fldChar w:fldCharType="separate"/>
      </w:r>
      <w:r w:rsidR="00B951CB">
        <w:rPr>
          <w:noProof/>
          <w:lang w:eastAsia="zh-CN"/>
        </w:rPr>
        <w:t>[</w:t>
      </w:r>
      <w:hyperlink w:anchor="_ENREF_13" w:tooltip="Hung, 2004 #9" w:history="1">
        <w:r w:rsidR="00B951CB">
          <w:rPr>
            <w:noProof/>
            <w:lang w:eastAsia="zh-CN"/>
          </w:rPr>
          <w:t>13</w:t>
        </w:r>
      </w:hyperlink>
      <w:r w:rsidR="00B951CB">
        <w:rPr>
          <w:noProof/>
          <w:lang w:eastAsia="zh-CN"/>
        </w:rPr>
        <w:t>]</w:t>
      </w:r>
      <w:r w:rsidR="00872BD6">
        <w:rPr>
          <w:lang w:eastAsia="zh-CN"/>
        </w:rPr>
        <w:fldChar w:fldCharType="end"/>
      </w:r>
      <w:r w:rsidR="001F58D4">
        <w:rPr>
          <w:lang w:eastAsia="zh-CN"/>
        </w:rPr>
        <w:t xml:space="preserve"> </w:t>
      </w:r>
      <w:r w:rsidR="001A3FA2">
        <w:rPr>
          <w:lang w:eastAsia="zh-CN"/>
        </w:rPr>
        <w:t xml:space="preserve">present </w:t>
      </w:r>
      <w:r w:rsidR="001F58D4">
        <w:rPr>
          <w:lang w:eastAsia="zh-CN"/>
        </w:rPr>
        <w:t xml:space="preserve">three text vector representations, two of which used hypernym as concepts to improve classification accuracy. </w:t>
      </w:r>
      <w:proofErr w:type="spellStart"/>
      <w:r w:rsidR="00CF0EAA">
        <w:rPr>
          <w:lang w:eastAsia="zh-CN"/>
        </w:rPr>
        <w:t>Recupero</w:t>
      </w:r>
      <w:proofErr w:type="spellEnd"/>
      <w:r w:rsidR="00CF0EAA">
        <w:rPr>
          <w:lang w:eastAsia="zh-CN"/>
        </w:rPr>
        <w:t xml:space="preserve"> in </w:t>
      </w:r>
      <w:r w:rsidR="00872BD6">
        <w:rPr>
          <w:lang w:eastAsia="zh-CN"/>
        </w:rPr>
        <w:fldChar w:fldCharType="begin"/>
      </w:r>
      <w:r w:rsidR="00B951CB">
        <w:rPr>
          <w:lang w:eastAsia="zh-CN"/>
        </w:rPr>
        <w:instrText xml:space="preserve"> ADDIN EN.CITE &lt;EndNote&gt;&lt;Cite&gt;&lt;Author&gt;Reforgiato Recupero&lt;/Author&gt;&lt;Year&gt;2007&lt;/Year&gt;&lt;RecNum&gt;10&lt;/RecNum&gt;&lt;DisplayText&gt;[14]&lt;/DisplayText&gt;&lt;record&gt;&lt;rec-number&gt;10&lt;/rec-number&gt;&lt;foreign-keys&gt;&lt;key app="EN" db-id="dzrw52t5edwtv2e0dr65xrzoz0edx90ft0s0"&gt;10&lt;/key&gt;&lt;/foreign-keys&gt;&lt;ref-type name="Journal Article"&gt;17&lt;/ref-type&gt;&lt;contributors&gt;&lt;authors&gt;&lt;author&gt;Reforgiato Recupero, Diego&lt;/author&gt;&lt;/authors&gt;&lt;/contributors&gt;&lt;titles&gt;&lt;title&gt;A new unsupervised method for document clustering by using WordNet lexical and conceptual relations&lt;/title&gt;&lt;secondary-title&gt;Information Retrieval&lt;/secondary-title&gt;&lt;/titles&gt;&lt;periodical&gt;&lt;full-title&gt;Information Retrieval&lt;/full-title&gt;&lt;/periodical&gt;&lt;pages&gt;563-579&lt;/pages&gt;&lt;volume&gt;10&lt;/volume&gt;&lt;number&gt;6&lt;/number&gt;&lt;keywords&gt;&lt;keyword&gt;Computer Science&lt;/keyword&gt;&lt;/keywords&gt;&lt;dates&gt;&lt;year&gt;2007&lt;/year&gt;&lt;/dates&gt;&lt;publisher&gt;Springer Netherlands&lt;/publisher&gt;&lt;isbn&gt;1386-4564&lt;/isbn&gt;&lt;urls&gt;&lt;related-urls&gt;&lt;url&gt;http://dx.doi.org/10.1007/s10791-007-9035-7&lt;/url&gt;&lt;/related-urls&gt;&lt;/urls&gt;&lt;electronic-resource-num&gt;10.1007/s10791-007-9035-7&lt;/electronic-resource-num&gt;&lt;/record&gt;&lt;/Cite&gt;&lt;/EndNote&gt;</w:instrText>
      </w:r>
      <w:r w:rsidR="00872BD6">
        <w:rPr>
          <w:lang w:eastAsia="zh-CN"/>
        </w:rPr>
        <w:fldChar w:fldCharType="separate"/>
      </w:r>
      <w:r w:rsidR="00B951CB">
        <w:rPr>
          <w:noProof/>
          <w:lang w:eastAsia="zh-CN"/>
        </w:rPr>
        <w:t>[</w:t>
      </w:r>
      <w:hyperlink w:anchor="_ENREF_14" w:tooltip="Reforgiato Recupero, 2007 #10" w:history="1">
        <w:r w:rsidR="00B951CB">
          <w:rPr>
            <w:noProof/>
            <w:lang w:eastAsia="zh-CN"/>
          </w:rPr>
          <w:t>14</w:t>
        </w:r>
      </w:hyperlink>
      <w:r w:rsidR="00B951CB">
        <w:rPr>
          <w:noProof/>
          <w:lang w:eastAsia="zh-CN"/>
        </w:rPr>
        <w:t>]</w:t>
      </w:r>
      <w:r w:rsidR="00872BD6">
        <w:rPr>
          <w:lang w:eastAsia="zh-CN"/>
        </w:rPr>
        <w:fldChar w:fldCharType="end"/>
      </w:r>
      <w:r w:rsidR="00CF0EAA">
        <w:rPr>
          <w:lang w:eastAsia="zh-CN"/>
        </w:rPr>
        <w:t xml:space="preserve"> builds on </w:t>
      </w:r>
      <w:r w:rsidR="00CF0EAA">
        <w:rPr>
          <w:lang w:eastAsia="zh-CN"/>
        </w:rPr>
        <w:lastRenderedPageBreak/>
        <w:t xml:space="preserve">past research </w:t>
      </w:r>
      <w:r w:rsidR="001A3FA2">
        <w:rPr>
          <w:lang w:eastAsia="zh-CN"/>
        </w:rPr>
        <w:t>using</w:t>
      </w:r>
      <w:r w:rsidR="00CF0EAA">
        <w:rPr>
          <w:lang w:eastAsia="zh-CN"/>
        </w:rPr>
        <w:t xml:space="preserve"> WordNet’s hypernym relationship to improve on vector representation and clustering. </w:t>
      </w:r>
      <w:r w:rsidR="00224F88">
        <w:rPr>
          <w:lang w:eastAsia="zh-CN"/>
        </w:rPr>
        <w:t>In</w:t>
      </w:r>
      <w:r w:rsidR="00130070">
        <w:rPr>
          <w:lang w:eastAsia="zh-CN"/>
        </w:rPr>
        <w:t xml:space="preserve"> </w:t>
      </w:r>
      <w:r w:rsidR="00872BD6">
        <w:rPr>
          <w:lang w:eastAsia="zh-CN"/>
        </w:rPr>
        <w:fldChar w:fldCharType="begin"/>
      </w:r>
      <w:r w:rsidR="00B951CB">
        <w:rPr>
          <w:lang w:eastAsia="zh-CN"/>
        </w:rPr>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872BD6">
        <w:rPr>
          <w:lang w:eastAsia="zh-CN"/>
        </w:rPr>
        <w:fldChar w:fldCharType="separate"/>
      </w:r>
      <w:r w:rsidR="00B951CB">
        <w:rPr>
          <w:noProof/>
          <w:lang w:eastAsia="zh-CN"/>
        </w:rPr>
        <w:t>[</w:t>
      </w:r>
      <w:hyperlink w:anchor="_ENREF_2" w:tooltip="Zheng, 2009 #2" w:history="1">
        <w:r w:rsidR="00B951CB">
          <w:rPr>
            <w:noProof/>
            <w:lang w:eastAsia="zh-CN"/>
          </w:rPr>
          <w:t>2</w:t>
        </w:r>
      </w:hyperlink>
      <w:r w:rsidR="00B951CB">
        <w:rPr>
          <w:noProof/>
          <w:lang w:eastAsia="zh-CN"/>
        </w:rPr>
        <w:t>]</w:t>
      </w:r>
      <w:r w:rsidR="00872BD6">
        <w:rPr>
          <w:lang w:eastAsia="zh-CN"/>
        </w:rPr>
        <w:fldChar w:fldCharType="end"/>
      </w:r>
      <w:r w:rsidR="00224F88">
        <w:rPr>
          <w:lang w:eastAsia="zh-CN"/>
        </w:rPr>
        <w:t xml:space="preserve">, </w:t>
      </w:r>
      <w:proofErr w:type="spellStart"/>
      <w:r w:rsidR="00224F88">
        <w:rPr>
          <w:lang w:eastAsia="zh-CN"/>
        </w:rPr>
        <w:t>Zheng</w:t>
      </w:r>
      <w:proofErr w:type="spellEnd"/>
      <w:r w:rsidR="00224F88">
        <w:rPr>
          <w:lang w:eastAsia="zh-CN"/>
        </w:rPr>
        <w:t xml:space="preserve"> et al. used WordNet relationships with</w:t>
      </w:r>
      <w:r>
        <w:rPr>
          <w:lang w:eastAsia="zh-CN"/>
        </w:rPr>
        <w:t xml:space="preserve"> noun phrases to </w:t>
      </w:r>
      <w:r w:rsidR="001A3FA2">
        <w:rPr>
          <w:lang w:eastAsia="zh-CN"/>
        </w:rPr>
        <w:t>analyze</w:t>
      </w:r>
      <w:r w:rsidR="00130070">
        <w:rPr>
          <w:lang w:eastAsia="zh-CN"/>
        </w:rPr>
        <w:t xml:space="preserve"> </w:t>
      </w:r>
      <w:r w:rsidR="001A3FA2">
        <w:rPr>
          <w:lang w:eastAsia="zh-CN"/>
        </w:rPr>
        <w:t xml:space="preserve">clustering </w:t>
      </w:r>
      <w:r w:rsidR="00130070">
        <w:rPr>
          <w:lang w:eastAsia="zh-CN"/>
        </w:rPr>
        <w:t>improve</w:t>
      </w:r>
      <w:r w:rsidR="001A3FA2">
        <w:rPr>
          <w:lang w:eastAsia="zh-CN"/>
        </w:rPr>
        <w:t>ments</w:t>
      </w:r>
      <w:r>
        <w:rPr>
          <w:lang w:eastAsia="zh-CN"/>
        </w:rPr>
        <w:t xml:space="preserve">. </w:t>
      </w:r>
      <w:r w:rsidR="0038775E">
        <w:rPr>
          <w:lang w:eastAsia="zh-CN"/>
        </w:rPr>
        <w:t xml:space="preserve">Wang and Taylor </w:t>
      </w:r>
      <w:r w:rsidR="00872BD6">
        <w:rPr>
          <w:lang w:eastAsia="zh-CN"/>
        </w:rPr>
        <w:fldChar w:fldCharType="begin"/>
      </w:r>
      <w:r w:rsidR="00B951CB">
        <w:rPr>
          <w:lang w:eastAsia="zh-CN"/>
        </w:rPr>
        <w:instrText xml:space="preserve"> ADDIN EN.CITE &lt;EndNote&gt;&lt;Cite&gt;&lt;Author&gt;Wang&lt;/Author&gt;&lt;Year&gt;2007&lt;/Year&gt;&lt;RecNum&gt;172&lt;/RecNum&gt;&lt;DisplayText&gt;[15]&lt;/DisplayText&gt;&lt;record&gt;&lt;rec-number&gt;172&lt;/rec-number&gt;&lt;foreign-keys&gt;&lt;key app="EN" db-id="t2v0p0rf8dzz5qevwxlva0epvvat0frzarx2"&gt;172&lt;/key&gt;&lt;/foreign-keys&gt;&lt;ref-type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Intelligence&lt;/secondary-title&gt;&lt;/titles&gt;&lt;pages&gt;395-401&lt;/pages&gt;&lt;keywords&gt;&lt;keyword&gt;ontologies&lt;/keyword&gt;&lt;/keywords&gt;&lt;dates&gt;&lt;year&gt;2007&lt;/year&gt;&lt;/dates&gt;&lt;publisher&gt;IEEE Computer Society&lt;/publisher&gt;&lt;isbn&gt;0-7695-3026-5&lt;/isbn&gt;&lt;urls&gt;&lt;/urls&gt;&lt;custom1&gt;1331879&lt;/custom1&gt;&lt;electronic-resource-num&gt;http://dx.doi.org/10.1109/WI.2007.36&lt;/electronic-resource-num&gt;&lt;/record&gt;&lt;/Cite&gt;&lt;/EndNote&gt;</w:instrText>
      </w:r>
      <w:r w:rsidR="00872BD6">
        <w:rPr>
          <w:lang w:eastAsia="zh-CN"/>
        </w:rPr>
        <w:fldChar w:fldCharType="separate"/>
      </w:r>
      <w:r w:rsidR="00B951CB">
        <w:rPr>
          <w:noProof/>
          <w:lang w:eastAsia="zh-CN"/>
        </w:rPr>
        <w:t>[</w:t>
      </w:r>
      <w:hyperlink w:anchor="_ENREF_15" w:tooltip="Wang, 2007 #172" w:history="1">
        <w:r w:rsidR="00B951CB">
          <w:rPr>
            <w:noProof/>
            <w:lang w:eastAsia="zh-CN"/>
          </w:rPr>
          <w:t>15</w:t>
        </w:r>
      </w:hyperlink>
      <w:r w:rsidR="00B951CB">
        <w:rPr>
          <w:noProof/>
          <w:lang w:eastAsia="zh-CN"/>
        </w:rPr>
        <w:t>]</w:t>
      </w:r>
      <w:r w:rsidR="00872BD6">
        <w:rPr>
          <w:lang w:eastAsia="zh-CN"/>
        </w:rPr>
        <w:fldChar w:fldCharType="end"/>
      </w:r>
      <w:r w:rsidR="0038775E">
        <w:rPr>
          <w:lang w:eastAsia="zh-CN"/>
        </w:rPr>
        <w:t xml:space="preserve"> used WordNet to capture hypernym relations in short text documents</w:t>
      </w:r>
      <w:r w:rsidR="007B0FC6">
        <w:rPr>
          <w:lang w:eastAsia="zh-CN"/>
        </w:rPr>
        <w:t xml:space="preserve"> creating clusters of concepts called concept forests to represent a document</w:t>
      </w:r>
      <w:r w:rsidR="0038775E">
        <w:rPr>
          <w:lang w:eastAsia="zh-CN"/>
        </w:rPr>
        <w:t xml:space="preserve">. </w:t>
      </w:r>
      <w:r w:rsidR="00595669">
        <w:rPr>
          <w:lang w:eastAsia="zh-CN"/>
        </w:rPr>
        <w:t xml:space="preserve">In </w:t>
      </w:r>
      <w:r w:rsidR="00872BD6">
        <w:rPr>
          <w:lang w:eastAsia="zh-CN"/>
        </w:rPr>
        <w:fldChar w:fldCharType="begin"/>
      </w:r>
      <w:r w:rsidR="00B951CB">
        <w:rPr>
          <w:lang w:eastAsia="zh-CN"/>
        </w:rPr>
        <w:instrText xml:space="preserve"> ADDIN EN.CITE &lt;EndNote&gt;&lt;Cite&gt;&lt;Author&gt;Elberrichi&lt;/Author&gt;&lt;Year&gt;2008&lt;/Year&gt;&lt;RecNum&gt;12&lt;/RecNum&gt;&lt;DisplayText&gt;[6]&lt;/DisplayText&gt;&lt;record&gt;&lt;rec-number&gt;12&lt;/rec-number&gt;&lt;foreign-keys&gt;&lt;key app="EN" db-id="dzrw52t5edwtv2e0dr65xrzoz0edx90ft0s0"&gt;12&lt;/key&gt;&lt;/foreign-keys&gt;&lt;ref-type name="Journal Article"&gt;17&lt;/ref-type&gt;&lt;contributors&gt;&lt;authors&gt;&lt;author&gt;Elberrichi, Z.&lt;/author&gt;&lt;author&gt;Rahmoun, A.&lt;/author&gt;&lt;author&gt;Bentaalah, M.A.&lt;/author&gt;&lt;/authors&gt;&lt;/contributors&gt;&lt;titles&gt;&lt;title&gt;Using WordNet for Text Categorization&lt;/title&gt;&lt;secondary-title&gt;The International Arab Journal of Information Technology&lt;/secondary-title&gt;&lt;/titles&gt;&lt;periodical&gt;&lt;full-title&gt;The International Arab Journal of Information Technology&lt;/full-title&gt;&lt;/periodical&gt;&lt;pages&gt;16-24&lt;/pages&gt;&lt;volume&gt;5&lt;/volume&gt;&lt;number&gt;1&lt;/number&gt;&lt;dates&gt;&lt;year&gt;2008&lt;/year&gt;&lt;/dates&gt;&lt;urls&gt;&lt;/urls&gt;&lt;/record&gt;&lt;/Cite&gt;&lt;/EndNote&gt;</w:instrText>
      </w:r>
      <w:r w:rsidR="00872BD6">
        <w:rPr>
          <w:lang w:eastAsia="zh-CN"/>
        </w:rPr>
        <w:fldChar w:fldCharType="separate"/>
      </w:r>
      <w:r w:rsidR="00B951CB">
        <w:rPr>
          <w:noProof/>
          <w:lang w:eastAsia="zh-CN"/>
        </w:rPr>
        <w:t>[</w:t>
      </w:r>
      <w:hyperlink w:anchor="_ENREF_6" w:tooltip="Elberrichi, 2008 #12" w:history="1">
        <w:r w:rsidR="00B951CB">
          <w:rPr>
            <w:noProof/>
            <w:lang w:eastAsia="zh-CN"/>
          </w:rPr>
          <w:t>6</w:t>
        </w:r>
      </w:hyperlink>
      <w:r w:rsidR="00B951CB">
        <w:rPr>
          <w:noProof/>
          <w:lang w:eastAsia="zh-CN"/>
        </w:rPr>
        <w:t>]</w:t>
      </w:r>
      <w:r w:rsidR="00872BD6">
        <w:rPr>
          <w:lang w:eastAsia="zh-CN"/>
        </w:rPr>
        <w:fldChar w:fldCharType="end"/>
      </w:r>
      <w:r w:rsidR="00595669">
        <w:rPr>
          <w:lang w:eastAsia="zh-CN"/>
        </w:rPr>
        <w:t xml:space="preserve">, </w:t>
      </w:r>
      <w:proofErr w:type="spellStart"/>
      <w:r w:rsidR="00595669">
        <w:rPr>
          <w:lang w:eastAsia="zh-CN"/>
        </w:rPr>
        <w:t>Elberrichi</w:t>
      </w:r>
      <w:proofErr w:type="spellEnd"/>
      <w:r w:rsidR="00595669">
        <w:rPr>
          <w:lang w:eastAsia="zh-CN"/>
        </w:rPr>
        <w:t xml:space="preserve"> et al, </w:t>
      </w:r>
      <w:r w:rsidR="001A3FA2">
        <w:rPr>
          <w:lang w:eastAsia="zh-CN"/>
        </w:rPr>
        <w:t>used</w:t>
      </w:r>
      <w:r w:rsidR="00595669">
        <w:rPr>
          <w:lang w:eastAsia="zh-CN"/>
        </w:rPr>
        <w:t xml:space="preserve"> WordNet </w:t>
      </w:r>
      <w:r w:rsidR="0038775E">
        <w:rPr>
          <w:lang w:eastAsia="zh-CN"/>
        </w:rPr>
        <w:t xml:space="preserve">to </w:t>
      </w:r>
      <w:r w:rsidR="007B0FC6">
        <w:rPr>
          <w:lang w:eastAsia="zh-CN"/>
        </w:rPr>
        <w:t xml:space="preserve">create </w:t>
      </w:r>
      <w:r w:rsidR="0038775E">
        <w:rPr>
          <w:lang w:eastAsia="zh-CN"/>
        </w:rPr>
        <w:t xml:space="preserve">a </w:t>
      </w:r>
      <w:r w:rsidR="001A3FA2">
        <w:rPr>
          <w:lang w:eastAsia="zh-CN"/>
        </w:rPr>
        <w:t xml:space="preserve">concept </w:t>
      </w:r>
      <w:r w:rsidR="0038775E">
        <w:rPr>
          <w:lang w:eastAsia="zh-CN"/>
        </w:rPr>
        <w:t xml:space="preserve">vector format </w:t>
      </w:r>
      <w:r w:rsidR="007B0FC6">
        <w:rPr>
          <w:lang w:eastAsia="zh-CN"/>
        </w:rPr>
        <w:t xml:space="preserve">they </w:t>
      </w:r>
      <w:r w:rsidR="00595669">
        <w:rPr>
          <w:lang w:eastAsia="zh-CN"/>
        </w:rPr>
        <w:t>compare</w:t>
      </w:r>
      <w:r w:rsidR="007B0FC6">
        <w:rPr>
          <w:lang w:eastAsia="zh-CN"/>
        </w:rPr>
        <w:t>d</w:t>
      </w:r>
      <w:r w:rsidR="00595669">
        <w:rPr>
          <w:lang w:eastAsia="zh-CN"/>
        </w:rPr>
        <w:t xml:space="preserve"> </w:t>
      </w:r>
      <w:r w:rsidR="0038775E">
        <w:rPr>
          <w:lang w:eastAsia="zh-CN"/>
        </w:rPr>
        <w:t>to traditional bag-of-word vector representation.</w:t>
      </w:r>
    </w:p>
    <w:p w:rsidR="00082B3D" w:rsidRDefault="00130070" w:rsidP="008C5132">
      <w:pPr>
        <w:pStyle w:val="BodyTextIndent"/>
        <w:spacing w:after="120"/>
        <w:ind w:firstLine="0"/>
        <w:rPr>
          <w:lang w:eastAsia="zh-CN"/>
        </w:rPr>
      </w:pPr>
      <w:r>
        <w:rPr>
          <w:lang w:eastAsia="zh-CN"/>
        </w:rPr>
        <w:t xml:space="preserve">Except for </w:t>
      </w:r>
      <w:r w:rsidR="00872BD6">
        <w:rPr>
          <w:lang w:eastAsia="zh-CN"/>
        </w:rPr>
        <w:fldChar w:fldCharType="begin"/>
      </w:r>
      <w:r w:rsidR="00B951CB">
        <w:rPr>
          <w:lang w:eastAsia="zh-CN"/>
        </w:rPr>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872BD6">
        <w:rPr>
          <w:lang w:eastAsia="zh-CN"/>
        </w:rPr>
        <w:fldChar w:fldCharType="separate"/>
      </w:r>
      <w:r w:rsidR="00B951CB">
        <w:rPr>
          <w:noProof/>
          <w:lang w:eastAsia="zh-CN"/>
        </w:rPr>
        <w:t>[</w:t>
      </w:r>
      <w:hyperlink w:anchor="_ENREF_2" w:tooltip="Zheng, 2009 #2" w:history="1">
        <w:r w:rsidR="00B951CB">
          <w:rPr>
            <w:noProof/>
            <w:lang w:eastAsia="zh-CN"/>
          </w:rPr>
          <w:t>2</w:t>
        </w:r>
      </w:hyperlink>
      <w:r w:rsidR="00B951CB">
        <w:rPr>
          <w:noProof/>
          <w:lang w:eastAsia="zh-CN"/>
        </w:rPr>
        <w:t>]</w:t>
      </w:r>
      <w:r w:rsidR="00872BD6">
        <w:rPr>
          <w:lang w:eastAsia="zh-CN"/>
        </w:rPr>
        <w:fldChar w:fldCharType="end"/>
      </w:r>
      <w:r>
        <w:rPr>
          <w:lang w:eastAsia="zh-CN"/>
        </w:rPr>
        <w:t>, all these methods</w:t>
      </w:r>
      <w:r w:rsidR="009277E1">
        <w:rPr>
          <w:lang w:eastAsia="zh-CN"/>
        </w:rPr>
        <w:t xml:space="preserve"> </w:t>
      </w:r>
      <w:r>
        <w:rPr>
          <w:lang w:eastAsia="zh-CN"/>
        </w:rPr>
        <w:t>use</w:t>
      </w:r>
      <w:r w:rsidR="009277E1">
        <w:rPr>
          <w:lang w:eastAsia="zh-CN"/>
        </w:rPr>
        <w:t xml:space="preserve"> single term analysis (using synonyms) and calculate term frequency </w:t>
      </w:r>
      <w:r w:rsidR="001A3FA2">
        <w:rPr>
          <w:lang w:eastAsia="zh-CN"/>
        </w:rPr>
        <w:t>from</w:t>
      </w:r>
      <w:r w:rsidR="009277E1">
        <w:rPr>
          <w:lang w:eastAsia="zh-CN"/>
        </w:rPr>
        <w:t xml:space="preserve"> hypernym</w:t>
      </w:r>
      <w:r w:rsidR="001A3FA2">
        <w:rPr>
          <w:lang w:eastAsia="zh-CN"/>
        </w:rPr>
        <w:t>s</w:t>
      </w:r>
      <w:r>
        <w:rPr>
          <w:lang w:eastAsia="zh-CN"/>
        </w:rPr>
        <w:t xml:space="preserve">. In fact, many of the papers listed </w:t>
      </w:r>
      <w:r w:rsidR="001A3FA2">
        <w:rPr>
          <w:lang w:eastAsia="zh-CN"/>
        </w:rPr>
        <w:t xml:space="preserve">suggest </w:t>
      </w:r>
      <w:r>
        <w:rPr>
          <w:lang w:eastAsia="zh-CN"/>
        </w:rPr>
        <w:t xml:space="preserve">using more than one relationship </w:t>
      </w:r>
      <w:r w:rsidR="00976870">
        <w:rPr>
          <w:lang w:eastAsia="zh-CN"/>
        </w:rPr>
        <w:t xml:space="preserve">as a </w:t>
      </w:r>
      <w:r w:rsidR="001A3FA2">
        <w:rPr>
          <w:lang w:eastAsia="zh-CN"/>
        </w:rPr>
        <w:t xml:space="preserve">future </w:t>
      </w:r>
      <w:r w:rsidR="00976870">
        <w:rPr>
          <w:lang w:eastAsia="zh-CN"/>
        </w:rPr>
        <w:t xml:space="preserve">area </w:t>
      </w:r>
      <w:r w:rsidR="001A3FA2">
        <w:rPr>
          <w:lang w:eastAsia="zh-CN"/>
        </w:rPr>
        <w:t>research</w:t>
      </w:r>
      <w:r w:rsidR="00976870">
        <w:rPr>
          <w:lang w:eastAsia="zh-CN"/>
        </w:rPr>
        <w:t>.</w:t>
      </w:r>
      <w:r>
        <w:rPr>
          <w:lang w:eastAsia="zh-CN"/>
        </w:rPr>
        <w:t xml:space="preserve"> </w:t>
      </w:r>
    </w:p>
    <w:p w:rsidR="00D3727C" w:rsidRDefault="00D3727C" w:rsidP="008C5132">
      <w:pPr>
        <w:pStyle w:val="BodyTextIndent"/>
        <w:spacing w:after="120"/>
        <w:ind w:firstLine="0"/>
        <w:rPr>
          <w:lang w:eastAsia="zh-CN"/>
        </w:rPr>
      </w:pPr>
      <w:r>
        <w:rPr>
          <w:lang w:eastAsia="zh-CN"/>
        </w:rPr>
        <w:t xml:space="preserve">Accurately identifying concepts </w:t>
      </w:r>
      <w:r w:rsidR="001A3FA2">
        <w:rPr>
          <w:lang w:eastAsia="zh-CN"/>
        </w:rPr>
        <w:t xml:space="preserve">for </w:t>
      </w:r>
      <w:r w:rsidR="003E1404">
        <w:rPr>
          <w:lang w:eastAsia="zh-CN"/>
        </w:rPr>
        <w:t>categorization</w:t>
      </w:r>
      <w:r w:rsidR="001A3FA2">
        <w:rPr>
          <w:lang w:eastAsia="zh-CN"/>
        </w:rPr>
        <w:t xml:space="preserve"> purposes </w:t>
      </w:r>
      <w:r w:rsidR="003E1404">
        <w:rPr>
          <w:lang w:eastAsia="zh-CN"/>
        </w:rPr>
        <w:t xml:space="preserve">is fraught with time-consuming manual analysis by content experts and librarians. A digital library catalog/index must </w:t>
      </w:r>
      <w:r>
        <w:rPr>
          <w:lang w:eastAsia="zh-CN"/>
        </w:rPr>
        <w:t xml:space="preserve">represent the digital content and reflect the expectations of </w:t>
      </w:r>
      <w:r w:rsidR="003E1404">
        <w:rPr>
          <w:lang w:eastAsia="zh-CN"/>
        </w:rPr>
        <w:t xml:space="preserve">its </w:t>
      </w:r>
      <w:r>
        <w:rPr>
          <w:lang w:eastAsia="zh-CN"/>
        </w:rPr>
        <w:t xml:space="preserve">users. Automating this process requires new techniques in concept extraction </w:t>
      </w:r>
      <w:r w:rsidR="003E1404">
        <w:rPr>
          <w:lang w:eastAsia="zh-CN"/>
        </w:rPr>
        <w:t xml:space="preserve">to </w:t>
      </w:r>
      <w:r>
        <w:rPr>
          <w:lang w:eastAsia="zh-CN"/>
        </w:rPr>
        <w:t xml:space="preserve">analyze </w:t>
      </w:r>
      <w:r w:rsidR="003E1404">
        <w:rPr>
          <w:lang w:eastAsia="zh-CN"/>
        </w:rPr>
        <w:t xml:space="preserve">any size </w:t>
      </w:r>
      <w:r>
        <w:rPr>
          <w:lang w:eastAsia="zh-CN"/>
        </w:rPr>
        <w:t xml:space="preserve">document and capture main concepts based on </w:t>
      </w:r>
      <w:r w:rsidR="003E1404">
        <w:rPr>
          <w:lang w:eastAsia="zh-CN"/>
        </w:rPr>
        <w:t>the appropriate domain</w:t>
      </w:r>
      <w:r>
        <w:rPr>
          <w:lang w:eastAsia="zh-CN"/>
        </w:rPr>
        <w:t xml:space="preserve">. This paper describes extension to existing natural language and </w:t>
      </w:r>
      <w:r w:rsidR="007B0FC6">
        <w:rPr>
          <w:lang w:eastAsia="zh-CN"/>
        </w:rPr>
        <w:t>machine-</w:t>
      </w:r>
      <w:r>
        <w:rPr>
          <w:lang w:eastAsia="zh-CN"/>
        </w:rPr>
        <w:t>learning techniques to improve the accuracy of extracting concepts from small text based resources and grouping them appropriately.</w:t>
      </w:r>
      <w:r w:rsidRPr="00D3727C">
        <w:rPr>
          <w:lang w:eastAsia="zh-CN"/>
        </w:rPr>
        <w:t xml:space="preserve"> </w:t>
      </w:r>
    </w:p>
    <w:p w:rsidR="00714782" w:rsidRDefault="003E1404" w:rsidP="008C5132">
      <w:pPr>
        <w:pStyle w:val="BodyTextIndent"/>
        <w:spacing w:after="120"/>
        <w:ind w:firstLine="0"/>
        <w:rPr>
          <w:lang w:eastAsia="zh-CN"/>
        </w:rPr>
      </w:pPr>
      <w:r>
        <w:rPr>
          <w:lang w:eastAsia="zh-CN"/>
        </w:rPr>
        <w:t>T</w:t>
      </w:r>
      <w:r w:rsidR="00D3727C">
        <w:rPr>
          <w:lang w:eastAsia="zh-CN"/>
        </w:rPr>
        <w:t xml:space="preserve">he selection of terms is </w:t>
      </w:r>
      <w:r>
        <w:rPr>
          <w:lang w:eastAsia="zh-CN"/>
        </w:rPr>
        <w:t xml:space="preserve">a </w:t>
      </w:r>
      <w:r w:rsidR="007B0FC6">
        <w:rPr>
          <w:lang w:eastAsia="zh-CN"/>
        </w:rPr>
        <w:t xml:space="preserve">critical </w:t>
      </w:r>
      <w:r w:rsidR="00D3727C">
        <w:rPr>
          <w:lang w:eastAsia="zh-CN"/>
        </w:rPr>
        <w:t xml:space="preserve">first step in concept generation. </w:t>
      </w:r>
      <w:r w:rsidR="003A3707">
        <w:rPr>
          <w:lang w:eastAsia="zh-CN"/>
        </w:rPr>
        <w:t>Term</w:t>
      </w:r>
      <w:r w:rsidR="00B0091C">
        <w:rPr>
          <w:lang w:val="en-US" w:eastAsia="zh-CN"/>
        </w:rPr>
        <w:t>s</w:t>
      </w:r>
      <w:r w:rsidR="003A3707">
        <w:rPr>
          <w:lang w:eastAsia="zh-CN"/>
        </w:rPr>
        <w:t xml:space="preserve"> </w:t>
      </w:r>
      <w:r>
        <w:rPr>
          <w:lang w:eastAsia="zh-CN"/>
        </w:rPr>
        <w:t>with</w:t>
      </w:r>
      <w:r w:rsidR="003A3707">
        <w:rPr>
          <w:lang w:eastAsia="zh-CN"/>
        </w:rPr>
        <w:t xml:space="preserve"> multiple meanings (polysemy) create ambiguity</w:t>
      </w:r>
      <w:r w:rsidR="00B0091C">
        <w:rPr>
          <w:lang w:val="en-US" w:eastAsia="zh-CN"/>
        </w:rPr>
        <w:t>, while a term that is</w:t>
      </w:r>
      <w:r w:rsidR="003A3707">
        <w:rPr>
          <w:lang w:eastAsia="zh-CN"/>
        </w:rPr>
        <w:t xml:space="preserve"> similar (synonyms)</w:t>
      </w:r>
      <w:r>
        <w:rPr>
          <w:lang w:eastAsia="zh-CN"/>
        </w:rPr>
        <w:t xml:space="preserve"> to others</w:t>
      </w:r>
      <w:r w:rsidR="003A3707">
        <w:rPr>
          <w:lang w:eastAsia="zh-CN"/>
        </w:rPr>
        <w:t xml:space="preserve"> </w:t>
      </w:r>
      <w:r w:rsidR="00B0091C">
        <w:rPr>
          <w:lang w:eastAsia="zh-CN"/>
        </w:rPr>
        <w:t>or hav</w:t>
      </w:r>
      <w:r w:rsidR="00B0091C">
        <w:rPr>
          <w:lang w:val="en-US" w:eastAsia="zh-CN"/>
        </w:rPr>
        <w:t>e</w:t>
      </w:r>
      <w:r>
        <w:rPr>
          <w:lang w:eastAsia="zh-CN"/>
        </w:rPr>
        <w:t xml:space="preserve"> </w:t>
      </w:r>
      <w:r w:rsidR="00B61FD0">
        <w:rPr>
          <w:lang w:val="en-US" w:eastAsia="zh-CN"/>
        </w:rPr>
        <w:t xml:space="preserve">a </w:t>
      </w:r>
      <w:r w:rsidR="00B61FD0">
        <w:rPr>
          <w:lang w:eastAsia="zh-CN"/>
        </w:rPr>
        <w:t>degree</w:t>
      </w:r>
      <w:r w:rsidR="003A3707">
        <w:rPr>
          <w:lang w:eastAsia="zh-CN"/>
        </w:rPr>
        <w:t xml:space="preserve"> of generalization (hypernym)</w:t>
      </w:r>
      <w:r>
        <w:rPr>
          <w:lang w:eastAsia="zh-CN"/>
        </w:rPr>
        <w:t xml:space="preserve"> </w:t>
      </w:r>
      <w:r w:rsidR="00D676C6">
        <w:rPr>
          <w:lang w:eastAsia="zh-CN"/>
        </w:rPr>
        <w:t xml:space="preserve">can </w:t>
      </w:r>
      <w:r>
        <w:rPr>
          <w:lang w:eastAsia="zh-CN"/>
        </w:rPr>
        <w:t>strengthen the importance of a concept.</w:t>
      </w:r>
      <w:r w:rsidR="003A3707">
        <w:rPr>
          <w:lang w:eastAsia="zh-CN"/>
        </w:rPr>
        <w:t xml:space="preserve"> For these reasons, term frequency calculations often </w:t>
      </w:r>
      <w:r w:rsidR="00D676C6">
        <w:rPr>
          <w:lang w:eastAsia="zh-CN"/>
        </w:rPr>
        <w:t>use</w:t>
      </w:r>
      <w:r w:rsidR="00B61FD0">
        <w:rPr>
          <w:lang w:eastAsia="zh-CN"/>
        </w:rPr>
        <w:t xml:space="preserve"> hypernym</w:t>
      </w:r>
      <w:r w:rsidR="003A3707">
        <w:rPr>
          <w:lang w:eastAsia="zh-CN"/>
        </w:rPr>
        <w:t xml:space="preserve"> </w:t>
      </w:r>
      <w:r w:rsidR="00B61FD0">
        <w:rPr>
          <w:lang w:eastAsia="zh-CN"/>
        </w:rPr>
        <w:t>and synonym</w:t>
      </w:r>
      <w:r>
        <w:rPr>
          <w:lang w:eastAsia="zh-CN"/>
        </w:rPr>
        <w:t xml:space="preserve"> </w:t>
      </w:r>
      <w:r w:rsidR="00D676C6">
        <w:rPr>
          <w:lang w:eastAsia="zh-CN"/>
        </w:rPr>
        <w:t xml:space="preserve">information </w:t>
      </w:r>
      <w:r w:rsidR="003A3707">
        <w:rPr>
          <w:lang w:eastAsia="zh-CN"/>
        </w:rPr>
        <w:t xml:space="preserve">once ambiguity is resolved </w:t>
      </w:r>
      <w:r w:rsidR="00872BD6">
        <w:rPr>
          <w:lang w:eastAsia="zh-CN"/>
        </w:rPr>
        <w:fldChar w:fldCharType="begin"/>
      </w:r>
      <w:r w:rsidR="00B951CB">
        <w:rPr>
          <w:lang w:eastAsia="zh-CN"/>
        </w:rPr>
        <w:instrText xml:space="preserve"> ADDIN EN.CITE &lt;EndNote&gt;&lt;Cite&gt;&lt;Author&gt;Tseng&lt;/Author&gt;&lt;Year&gt;2007&lt;/Year&gt;&lt;RecNum&gt;3&lt;/RecNum&gt;&lt;DisplayText&gt;[7]&lt;/DisplayText&gt;&lt;record&gt;&lt;rec-number&gt;3&lt;/rec-number&gt;&lt;foreign-keys&gt;&lt;key app="EN" db-id="dzrw52t5edwtv2e0dr65xrzoz0edx90ft0s0"&gt;3&lt;/key&gt;&lt;/foreign-keys&gt;&lt;ref-type name="Journal Article"&gt;17&lt;/ref-type&gt;&lt;contributors&gt;&lt;authors&gt;&lt;author&gt;Yuen-Hsien Tseng&lt;/author&gt;&lt;author&gt;Chi-Jen Lin&lt;/author&gt;&lt;author&gt;Yu-I Lin&lt;/author&gt;&lt;/authors&gt;&lt;/contributors&gt;&lt;titles&gt;&lt;title&gt;Text mining techniques for patent analysis&lt;/title&gt;&lt;secondary-title&gt;Inf. Process. Manage.&lt;/secondary-title&gt;&lt;/titles&gt;&lt;periodical&gt;&lt;full-title&gt;Inf. Process. Manage.&lt;/full-title&gt;&lt;/periodical&gt;&lt;pages&gt;1216-1247&lt;/pages&gt;&lt;volume&gt;43&lt;/volume&gt;&lt;number&gt;5&lt;/number&gt;&lt;dates&gt;&lt;year&gt;2007&lt;/year&gt;&lt;/dates&gt;&lt;isbn&gt;0306-4573&lt;/isbn&gt;&lt;urls&gt;&lt;/urls&gt;&lt;custom1&gt;1241327&lt;/custom1&gt;&lt;electronic-resource-num&gt;10.1016/j.ipm.2006.11.011&lt;/electronic-resource-num&gt;&lt;/record&gt;&lt;/Cite&gt;&lt;/EndNote&gt;</w:instrText>
      </w:r>
      <w:r w:rsidR="00872BD6">
        <w:rPr>
          <w:lang w:eastAsia="zh-CN"/>
        </w:rPr>
        <w:fldChar w:fldCharType="separate"/>
      </w:r>
      <w:r w:rsidR="00B951CB">
        <w:rPr>
          <w:noProof/>
          <w:lang w:eastAsia="zh-CN"/>
        </w:rPr>
        <w:t>[</w:t>
      </w:r>
      <w:hyperlink w:anchor="_ENREF_7" w:tooltip="Tseng, 2007 #3" w:history="1">
        <w:r w:rsidR="00B951CB">
          <w:rPr>
            <w:noProof/>
            <w:lang w:eastAsia="zh-CN"/>
          </w:rPr>
          <w:t>7</w:t>
        </w:r>
      </w:hyperlink>
      <w:r w:rsidR="00B951CB">
        <w:rPr>
          <w:noProof/>
          <w:lang w:eastAsia="zh-CN"/>
        </w:rPr>
        <w:t>]</w:t>
      </w:r>
      <w:r w:rsidR="00872BD6">
        <w:rPr>
          <w:lang w:eastAsia="zh-CN"/>
        </w:rPr>
        <w:fldChar w:fldCharType="end"/>
      </w:r>
      <w:r w:rsidR="00EC2C42">
        <w:rPr>
          <w:lang w:eastAsia="zh-CN"/>
        </w:rPr>
        <w:t xml:space="preserve">. </w:t>
      </w:r>
      <w:r>
        <w:rPr>
          <w:lang w:eastAsia="zh-CN"/>
        </w:rPr>
        <w:t xml:space="preserve">We </w:t>
      </w:r>
      <w:r w:rsidR="00D676C6">
        <w:rPr>
          <w:lang w:eastAsia="zh-CN"/>
        </w:rPr>
        <w:t xml:space="preserve">also </w:t>
      </w:r>
      <w:r w:rsidR="00B61FD0">
        <w:rPr>
          <w:lang w:val="en-US" w:eastAsia="zh-CN"/>
        </w:rPr>
        <w:t>use this approach in</w:t>
      </w:r>
      <w:r>
        <w:rPr>
          <w:lang w:eastAsia="zh-CN"/>
        </w:rPr>
        <w:t xml:space="preserve"> our algorithm </w:t>
      </w:r>
      <w:r w:rsidR="00D676C6">
        <w:rPr>
          <w:lang w:eastAsia="zh-CN"/>
        </w:rPr>
        <w:t>but t</w:t>
      </w:r>
      <w:r>
        <w:rPr>
          <w:lang w:eastAsia="zh-CN"/>
        </w:rPr>
        <w:t xml:space="preserve">he novelty of our </w:t>
      </w:r>
      <w:r w:rsidR="00D676C6">
        <w:rPr>
          <w:lang w:eastAsia="zh-CN"/>
        </w:rPr>
        <w:t>approach</w:t>
      </w:r>
      <w:r>
        <w:rPr>
          <w:lang w:eastAsia="zh-CN"/>
        </w:rPr>
        <w:t xml:space="preserve"> is the</w:t>
      </w:r>
      <w:r w:rsidR="003A3707">
        <w:rPr>
          <w:lang w:eastAsia="zh-CN"/>
        </w:rPr>
        <w:t xml:space="preserve"> </w:t>
      </w:r>
      <w:r>
        <w:rPr>
          <w:lang w:eastAsia="zh-CN"/>
        </w:rPr>
        <w:t xml:space="preserve">inclusion of </w:t>
      </w:r>
      <w:r w:rsidR="003A3707">
        <w:rPr>
          <w:lang w:eastAsia="zh-CN"/>
        </w:rPr>
        <w:t>meronyms</w:t>
      </w:r>
      <w:r w:rsidR="00897E63">
        <w:rPr>
          <w:lang w:eastAsia="zh-CN"/>
        </w:rPr>
        <w:t>.</w:t>
      </w:r>
      <w:r w:rsidR="00561DAF">
        <w:rPr>
          <w:lang w:eastAsia="zh-CN"/>
        </w:rPr>
        <w:t xml:space="preserve"> </w:t>
      </w:r>
      <w:r w:rsidR="00D676C6">
        <w:rPr>
          <w:lang w:eastAsia="zh-CN"/>
        </w:rPr>
        <w:t>The</w:t>
      </w:r>
      <w:r w:rsidR="00897E63">
        <w:rPr>
          <w:lang w:eastAsia="zh-CN"/>
        </w:rPr>
        <w:t xml:space="preserve"> choice of meronyms </w:t>
      </w:r>
      <w:r w:rsidR="00D676C6">
        <w:rPr>
          <w:lang w:eastAsia="zh-CN"/>
        </w:rPr>
        <w:t xml:space="preserve">stems </w:t>
      </w:r>
      <w:r w:rsidR="00897E63">
        <w:rPr>
          <w:lang w:eastAsia="zh-CN"/>
        </w:rPr>
        <w:t xml:space="preserve">from the idea of </w:t>
      </w:r>
      <w:r w:rsidR="00561DAF">
        <w:rPr>
          <w:lang w:eastAsia="zh-CN"/>
        </w:rPr>
        <w:t xml:space="preserve">finding mechanisms to </w:t>
      </w:r>
      <w:r w:rsidR="00897E63">
        <w:rPr>
          <w:lang w:eastAsia="zh-CN"/>
        </w:rPr>
        <w:t>i</w:t>
      </w:r>
      <w:r w:rsidR="00561DAF">
        <w:rPr>
          <w:lang w:eastAsia="zh-CN"/>
        </w:rPr>
        <w:t>mprove</w:t>
      </w:r>
      <w:r w:rsidR="00897E63">
        <w:rPr>
          <w:lang w:eastAsia="zh-CN"/>
        </w:rPr>
        <w:t xml:space="preserve"> frequency measures for significant </w:t>
      </w:r>
      <w:r w:rsidR="00561DAF">
        <w:rPr>
          <w:lang w:eastAsia="zh-CN"/>
        </w:rPr>
        <w:t xml:space="preserve">terms </w:t>
      </w:r>
      <w:r w:rsidR="00897E63">
        <w:rPr>
          <w:lang w:eastAsia="zh-CN"/>
        </w:rPr>
        <w:t>in short text documents</w:t>
      </w:r>
      <w:r w:rsidR="00D676C6">
        <w:rPr>
          <w:lang w:eastAsia="zh-CN"/>
        </w:rPr>
        <w:t xml:space="preserve"> without over constraining larger documents</w:t>
      </w:r>
      <w:r w:rsidR="00897E63">
        <w:rPr>
          <w:lang w:eastAsia="zh-CN"/>
        </w:rPr>
        <w:t>.</w:t>
      </w:r>
    </w:p>
    <w:p w:rsidR="00897E63" w:rsidRPr="003361A5" w:rsidRDefault="006D12CC" w:rsidP="008C5132">
      <w:pPr>
        <w:pStyle w:val="BodyTextIndent"/>
        <w:spacing w:after="120"/>
        <w:ind w:firstLine="0"/>
        <w:rPr>
          <w:rFonts w:eastAsia="Batang"/>
          <w:lang w:val="en-US" w:eastAsia="ko-KR"/>
        </w:rPr>
      </w:pPr>
      <w:r>
        <w:rPr>
          <w:lang w:eastAsia="zh-CN"/>
        </w:rPr>
        <w:t xml:space="preserve">Some </w:t>
      </w:r>
      <w:r w:rsidR="00D676C6">
        <w:rPr>
          <w:lang w:eastAsia="zh-CN"/>
        </w:rPr>
        <w:t xml:space="preserve">meronyms </w:t>
      </w:r>
      <w:r>
        <w:rPr>
          <w:lang w:eastAsia="zh-CN"/>
        </w:rPr>
        <w:t>studies have been conducted</w:t>
      </w:r>
      <w:r w:rsidR="00BE7786">
        <w:rPr>
          <w:lang w:eastAsia="zh-CN"/>
        </w:rPr>
        <w:t xml:space="preserve"> as outlined by Yang and </w:t>
      </w:r>
      <w:proofErr w:type="spellStart"/>
      <w:r w:rsidR="00BE7786">
        <w:rPr>
          <w:lang w:eastAsia="zh-CN"/>
        </w:rPr>
        <w:t>Callan</w:t>
      </w:r>
      <w:proofErr w:type="spellEnd"/>
      <w:r w:rsidR="00714782">
        <w:rPr>
          <w:lang w:eastAsia="zh-CN"/>
        </w:rPr>
        <w:t xml:space="preserve"> </w:t>
      </w:r>
      <w:r w:rsidR="00872BD6">
        <w:rPr>
          <w:lang w:eastAsia="zh-CN"/>
        </w:rPr>
        <w:fldChar w:fldCharType="begin"/>
      </w:r>
      <w:r w:rsidR="00B951CB">
        <w:rPr>
          <w:lang w:eastAsia="zh-CN"/>
        </w:rPr>
        <w:instrText xml:space="preserve"> ADDIN EN.CITE &lt;EndNote&gt;&lt;Cite&gt;&lt;Author&gt;Yang&lt;/Author&gt;&lt;Year&gt;2009&lt;/Year&gt;&lt;RecNum&gt;378&lt;/RecNum&gt;&lt;DisplayText&gt;[16]&lt;/DisplayText&gt;&lt;record&gt;&lt;rec-number&gt;378&lt;/rec-number&gt;&lt;foreign-keys&gt;&lt;key app="EN" db-id="t2v0p0rf8dzz5qevwxlva0epvvat0frzarx2"&gt;378&lt;/key&gt;&lt;/foreign-keys&gt;&lt;ref-type name="Conference Paper"&gt;47&lt;/ref-type&gt;&lt;contributors&gt;&lt;authors&gt;&lt;author&gt;Hui Yang&lt;/author&gt;&lt;author&gt;Jamie Callan&lt;/author&gt;&lt;/authors&gt;&lt;/contributors&gt;&lt;titles&gt;&lt;title&gt;A metric-based framework for automatic taxonomy induction&lt;/title&gt;&lt;secondary-title&gt;Proceedings of the Joint Conference of the 47th Annual Meeting of the ACL and the 4th International Joint Conference on Natural Language Processing of the AFNLP: Volume 1 - Volume 1&lt;/secondary-title&gt;&lt;/titles&gt;&lt;pages&gt;271-279&lt;/pages&gt;&lt;dates&gt;&lt;year&gt;2009&lt;/year&gt;&lt;/dates&gt;&lt;pub-location&gt;Suntec, Singapore&lt;/pub-location&gt;&lt;publisher&gt;Association for Computational Linguistics&lt;/publisher&gt;&lt;urls&gt;&lt;/urls&gt;&lt;custom1&gt;1687918&lt;/custom1&gt;&lt;/record&gt;&lt;/Cite&gt;&lt;/EndNote&gt;</w:instrText>
      </w:r>
      <w:r w:rsidR="00872BD6">
        <w:rPr>
          <w:lang w:eastAsia="zh-CN"/>
        </w:rPr>
        <w:fldChar w:fldCharType="separate"/>
      </w:r>
      <w:r w:rsidR="00B951CB">
        <w:rPr>
          <w:noProof/>
          <w:lang w:eastAsia="zh-CN"/>
        </w:rPr>
        <w:t>[</w:t>
      </w:r>
      <w:hyperlink w:anchor="_ENREF_16" w:tooltip="Yang, 2009 #378" w:history="1">
        <w:r w:rsidR="00B951CB">
          <w:rPr>
            <w:noProof/>
            <w:lang w:eastAsia="zh-CN"/>
          </w:rPr>
          <w:t>16</w:t>
        </w:r>
      </w:hyperlink>
      <w:r w:rsidR="00B951CB">
        <w:rPr>
          <w:noProof/>
          <w:lang w:eastAsia="zh-CN"/>
        </w:rPr>
        <w:t>]</w:t>
      </w:r>
      <w:r w:rsidR="00872BD6">
        <w:rPr>
          <w:lang w:eastAsia="zh-CN"/>
        </w:rPr>
        <w:fldChar w:fldCharType="end"/>
      </w:r>
      <w:r>
        <w:rPr>
          <w:lang w:eastAsia="zh-CN"/>
        </w:rPr>
        <w:t xml:space="preserve">. </w:t>
      </w:r>
      <w:proofErr w:type="spellStart"/>
      <w:r>
        <w:rPr>
          <w:lang w:eastAsia="zh-CN"/>
        </w:rPr>
        <w:t>Basu</w:t>
      </w:r>
      <w:proofErr w:type="spellEnd"/>
      <w:r>
        <w:rPr>
          <w:lang w:eastAsia="zh-CN"/>
        </w:rPr>
        <w:t xml:space="preserve"> et al. in </w:t>
      </w:r>
      <w:r w:rsidR="00872BD6">
        <w:rPr>
          <w:lang w:eastAsia="zh-CN"/>
        </w:rPr>
        <w:fldChar w:fldCharType="begin"/>
      </w:r>
      <w:r w:rsidR="00B951CB">
        <w:rPr>
          <w:lang w:eastAsia="zh-CN"/>
        </w:rPr>
        <w:instrText xml:space="preserve"> ADDIN EN.CITE &lt;EndNote&gt;&lt;Cite&gt;&lt;Author&gt;Basu&lt;/Author&gt;&lt;Year&gt;2001&lt;/Year&gt;&lt;RecNum&gt;375&lt;/RecNum&gt;&lt;DisplayText&gt;[17]&lt;/DisplayText&gt;&lt;record&gt;&lt;rec-number&gt;375&lt;/rec-number&gt;&lt;foreign-keys&gt;&lt;key app="EN" db-id="t2v0p0rf8dzz5qevwxlva0epvvat0frzarx2"&gt;375&lt;/key&gt;&lt;/foreign-keys&gt;&lt;ref-type name="Conference Paper"&gt;47&lt;/ref-type&gt;&lt;contributors&gt;&lt;authors&gt;&lt;author&gt;Sugato Basu&lt;/author&gt;&lt;author&gt;Raymond J. Mooney&lt;/author&gt;&lt;author&gt;Krupakar V. Pasupuleti&lt;/author&gt;&lt;author&gt;Joydeep Ghosh&lt;/author&gt;&lt;/authors&gt;&lt;/contributors&gt;&lt;titles&gt;&lt;title&gt;Evaluating the novelty of text-mined rules using lexical knowledge&lt;/title&gt;&lt;secondary-title&gt;Proceedings of the seventh ACM SIGKDD international conference on Knowledge discovery and data mining&lt;/secondary-title&gt;&lt;/titles&gt;&lt;pages&gt;233-238&lt;/pages&gt;&lt;dates&gt;&lt;year&gt;2001&lt;/year&gt;&lt;/dates&gt;&lt;pub-location&gt;San Francisco, California&lt;/pub-location&gt;&lt;publisher&gt;ACM&lt;/publisher&gt;&lt;urls&gt;&lt;/urls&gt;&lt;custom1&gt;502544&lt;/custom1&gt;&lt;electronic-resource-num&gt;10.1145/502512.502544&lt;/electronic-resource-num&gt;&lt;/record&gt;&lt;/Cite&gt;&lt;/EndNote&gt;</w:instrText>
      </w:r>
      <w:r w:rsidR="00872BD6">
        <w:rPr>
          <w:lang w:eastAsia="zh-CN"/>
        </w:rPr>
        <w:fldChar w:fldCharType="separate"/>
      </w:r>
      <w:r w:rsidR="00B951CB">
        <w:rPr>
          <w:noProof/>
          <w:lang w:eastAsia="zh-CN"/>
        </w:rPr>
        <w:t>[</w:t>
      </w:r>
      <w:hyperlink w:anchor="_ENREF_17" w:tooltip="Basu, 2001 #375" w:history="1">
        <w:r w:rsidR="00B951CB">
          <w:rPr>
            <w:noProof/>
            <w:lang w:eastAsia="zh-CN"/>
          </w:rPr>
          <w:t>17</w:t>
        </w:r>
      </w:hyperlink>
      <w:r w:rsidR="00B951CB">
        <w:rPr>
          <w:noProof/>
          <w:lang w:eastAsia="zh-CN"/>
        </w:rPr>
        <w:t>]</w:t>
      </w:r>
      <w:r w:rsidR="00872BD6">
        <w:rPr>
          <w:lang w:eastAsia="zh-CN"/>
        </w:rPr>
        <w:fldChar w:fldCharType="end"/>
      </w:r>
      <w:r>
        <w:rPr>
          <w:lang w:eastAsia="zh-CN"/>
        </w:rPr>
        <w:t xml:space="preserve"> developed a set of measures for different lexical relationships, including meronyms </w:t>
      </w:r>
      <w:r w:rsidR="00206384">
        <w:rPr>
          <w:lang w:eastAsia="zh-CN"/>
        </w:rPr>
        <w:t xml:space="preserve">to identify the average semantic difference (i.e., the weight of an edge between two terms). Meronyms were given the same weight as hypernyms in this study. </w:t>
      </w:r>
      <w:proofErr w:type="spellStart"/>
      <w:r w:rsidR="00714782">
        <w:rPr>
          <w:lang w:eastAsia="zh-CN"/>
        </w:rPr>
        <w:t>Berland</w:t>
      </w:r>
      <w:proofErr w:type="spellEnd"/>
      <w:r w:rsidR="00714782">
        <w:rPr>
          <w:lang w:eastAsia="zh-CN"/>
        </w:rPr>
        <w:t xml:space="preserve"> and </w:t>
      </w:r>
      <w:proofErr w:type="spellStart"/>
      <w:r w:rsidR="00714782">
        <w:rPr>
          <w:lang w:eastAsia="zh-CN"/>
        </w:rPr>
        <w:t>Charniak</w:t>
      </w:r>
      <w:proofErr w:type="spellEnd"/>
      <w:r w:rsidR="00714782">
        <w:rPr>
          <w:lang w:eastAsia="zh-CN"/>
        </w:rPr>
        <w:t xml:space="preserve"> in </w:t>
      </w:r>
      <w:r w:rsidR="00872BD6">
        <w:rPr>
          <w:lang w:eastAsia="zh-CN"/>
        </w:rPr>
        <w:fldChar w:fldCharType="begin"/>
      </w:r>
      <w:r w:rsidR="00B951CB">
        <w:rPr>
          <w:lang w:eastAsia="zh-CN"/>
        </w:rPr>
        <w:instrText xml:space="preserve"> ADDIN EN.CITE &lt;EndNote&gt;&lt;Cite&gt;&lt;Author&gt;Berland&lt;/Author&gt;&lt;Year&gt;1999&lt;/Year&gt;&lt;RecNum&gt;376&lt;/RecNum&gt;&lt;DisplayText&gt;[18]&lt;/DisplayText&gt;&lt;record&gt;&lt;rec-number&gt;376&lt;/rec-number&gt;&lt;foreign-keys&gt;&lt;key app="EN" db-id="t2v0p0rf8dzz5qevwxlva0epvvat0frzarx2"&gt;376&lt;/key&gt;&lt;/foreign-keys&gt;&lt;ref-type name="Conference Paper"&gt;47&lt;/ref-type&gt;&lt;contributors&gt;&lt;authors&gt;&lt;author&gt;Matthew Berland&lt;/author&gt;&lt;author&gt;Eugene Charniak&lt;/author&gt;&lt;/authors&gt;&lt;/contributors&gt;&lt;titles&gt;&lt;title&gt;Finding parts in very large corpora&lt;/title&gt;&lt;secondary-title&gt;Proceedings of the 37th annual meeting of the Association for Computational Linguistics on Computational Linguistics&lt;/secondary-title&gt;&lt;/titles&gt;&lt;pages&gt;57-64&lt;/pages&gt;&lt;dates&gt;&lt;year&gt;1999&lt;/year&gt;&lt;/dates&gt;&lt;pub-location&gt;College Park, Maryland&lt;/pub-location&gt;&lt;publisher&gt;Association for Computational Linguistics&lt;/publisher&gt;&lt;urls&gt;&lt;/urls&gt;&lt;custom1&gt;1034697&lt;/custom1&gt;&lt;electronic-resource-num&gt;10.3115/1034678.1034697&lt;/electronic-resource-num&gt;&lt;/record&gt;&lt;/Cite&gt;&lt;/EndNote&gt;</w:instrText>
      </w:r>
      <w:r w:rsidR="00872BD6">
        <w:rPr>
          <w:lang w:eastAsia="zh-CN"/>
        </w:rPr>
        <w:fldChar w:fldCharType="separate"/>
      </w:r>
      <w:r w:rsidR="00B951CB">
        <w:rPr>
          <w:noProof/>
          <w:lang w:eastAsia="zh-CN"/>
        </w:rPr>
        <w:t>[</w:t>
      </w:r>
      <w:hyperlink w:anchor="_ENREF_18" w:tooltip="Berland, 1999 #376" w:history="1">
        <w:r w:rsidR="00B951CB">
          <w:rPr>
            <w:noProof/>
            <w:lang w:eastAsia="zh-CN"/>
          </w:rPr>
          <w:t>18</w:t>
        </w:r>
      </w:hyperlink>
      <w:r w:rsidR="00B951CB">
        <w:rPr>
          <w:noProof/>
          <w:lang w:eastAsia="zh-CN"/>
        </w:rPr>
        <w:t>]</w:t>
      </w:r>
      <w:r w:rsidR="00872BD6">
        <w:rPr>
          <w:lang w:eastAsia="zh-CN"/>
        </w:rPr>
        <w:fldChar w:fldCharType="end"/>
      </w:r>
      <w:r w:rsidR="00714782">
        <w:rPr>
          <w:lang w:eastAsia="zh-CN"/>
        </w:rPr>
        <w:t xml:space="preserve"> and </w:t>
      </w:r>
      <w:proofErr w:type="spellStart"/>
      <w:r w:rsidR="00714782" w:rsidRPr="000C518B">
        <w:rPr>
          <w:szCs w:val="18"/>
        </w:rPr>
        <w:t>Girju</w:t>
      </w:r>
      <w:proofErr w:type="spellEnd"/>
      <w:r w:rsidR="00714782">
        <w:rPr>
          <w:lang w:eastAsia="zh-CN"/>
        </w:rPr>
        <w:t xml:space="preserve"> </w:t>
      </w:r>
      <w:r w:rsidR="00153510">
        <w:rPr>
          <w:lang w:eastAsia="zh-CN"/>
        </w:rPr>
        <w:t xml:space="preserve">et al. </w:t>
      </w:r>
      <w:r w:rsidR="00714782">
        <w:rPr>
          <w:lang w:eastAsia="zh-CN"/>
        </w:rPr>
        <w:t xml:space="preserve">in </w:t>
      </w:r>
      <w:r w:rsidR="00872BD6">
        <w:rPr>
          <w:lang w:eastAsia="zh-CN"/>
        </w:rPr>
        <w:fldChar w:fldCharType="begin"/>
      </w:r>
      <w:r w:rsidR="00B951CB">
        <w:rPr>
          <w:lang w:eastAsia="zh-CN"/>
        </w:rPr>
        <w:instrText xml:space="preserve"> ADDIN EN.CITE &lt;EndNote&gt;&lt;Cite&gt;&lt;Author&gt;Girju&lt;/Author&gt;&lt;Year&gt;2006&lt;/Year&gt;&lt;RecNum&gt;17&lt;/RecNum&gt;&lt;DisplayText&gt;[9]&lt;/DisplayText&gt;&lt;record&gt;&lt;rec-number&gt;17&lt;/rec-number&gt;&lt;foreign-keys&gt;&lt;key app="EN" db-id="dzrw52t5edwtv2e0dr65xrzoz0edx90ft0s0"&gt;17&lt;/key&gt;&lt;/foreign-keys&gt;&lt;ref-type name="Journal Article"&gt;17&lt;/ref-type&gt;&lt;contributors&gt;&lt;authors&gt;&lt;author&gt;Roxana Girju&lt;/author&gt;&lt;author&gt;Adriana Badulescu&lt;/author&gt;&lt;author&gt;Dan Moldovan&lt;/author&gt;&lt;/authors&gt;&lt;/contributors&gt;&lt;titles&gt;&lt;title&gt;Automatic Discovery of Part-Whole Relations&lt;/title&gt;&lt;secondary-title&gt;Comput. Linguist.&lt;/secondary-title&gt;&lt;/titles&gt;&lt;periodical&gt;&lt;full-title&gt;Comput. Linguist.&lt;/full-title&gt;&lt;/periodical&gt;&lt;pages&gt;83-135&lt;/pages&gt;&lt;volume&gt;32&lt;/volume&gt;&lt;number&gt;1&lt;/number&gt;&lt;dates&gt;&lt;year&gt;2006&lt;/year&gt;&lt;/dates&gt;&lt;isbn&gt;0891-2017&lt;/isbn&gt;&lt;urls&gt;&lt;/urls&gt;&lt;custom1&gt;1168116&lt;/custom1&gt;&lt;electronic-resource-num&gt;10.1162/coli.2006.32.1.83&lt;/electronic-resource-num&gt;&lt;/record&gt;&lt;/Cite&gt;&lt;/EndNote&gt;</w:instrText>
      </w:r>
      <w:r w:rsidR="00872BD6">
        <w:rPr>
          <w:lang w:eastAsia="zh-CN"/>
        </w:rPr>
        <w:fldChar w:fldCharType="separate"/>
      </w:r>
      <w:r w:rsidR="00B951CB">
        <w:rPr>
          <w:noProof/>
          <w:lang w:eastAsia="zh-CN"/>
        </w:rPr>
        <w:t>[</w:t>
      </w:r>
      <w:hyperlink w:anchor="_ENREF_9" w:tooltip="Girju, 2006 #17" w:history="1">
        <w:r w:rsidR="00B951CB">
          <w:rPr>
            <w:noProof/>
            <w:lang w:eastAsia="zh-CN"/>
          </w:rPr>
          <w:t>9</w:t>
        </w:r>
      </w:hyperlink>
      <w:r w:rsidR="00B951CB">
        <w:rPr>
          <w:noProof/>
          <w:lang w:eastAsia="zh-CN"/>
        </w:rPr>
        <w:t>]</w:t>
      </w:r>
      <w:r w:rsidR="00872BD6">
        <w:rPr>
          <w:lang w:eastAsia="zh-CN"/>
        </w:rPr>
        <w:fldChar w:fldCharType="end"/>
      </w:r>
      <w:r w:rsidR="00714782">
        <w:rPr>
          <w:lang w:eastAsia="zh-CN"/>
        </w:rPr>
        <w:t xml:space="preserve"> suggest techniques for identifying meronyms for </w:t>
      </w:r>
      <w:r w:rsidR="00153510">
        <w:rPr>
          <w:lang w:eastAsia="zh-CN"/>
        </w:rPr>
        <w:t>the specific use of incorporati</w:t>
      </w:r>
      <w:r w:rsidR="00714782">
        <w:rPr>
          <w:lang w:eastAsia="zh-CN"/>
        </w:rPr>
        <w:t>ng them into taxonomies so the</w:t>
      </w:r>
      <w:r w:rsidR="00153510">
        <w:rPr>
          <w:lang w:eastAsia="zh-CN"/>
        </w:rPr>
        <w:t>y</w:t>
      </w:r>
      <w:r w:rsidR="00714782">
        <w:rPr>
          <w:lang w:eastAsia="zh-CN"/>
        </w:rPr>
        <w:t xml:space="preserve"> may be used in </w:t>
      </w:r>
      <w:r w:rsidR="00153510">
        <w:rPr>
          <w:lang w:eastAsia="zh-CN"/>
        </w:rPr>
        <w:t xml:space="preserve">concept extraction. </w:t>
      </w:r>
      <w:r w:rsidR="00206384">
        <w:rPr>
          <w:lang w:eastAsia="zh-CN"/>
        </w:rPr>
        <w:t xml:space="preserve">In </w:t>
      </w:r>
      <w:r w:rsidR="00872BD6">
        <w:rPr>
          <w:lang w:eastAsia="zh-CN"/>
        </w:rPr>
        <w:fldChar w:fldCharType="begin"/>
      </w:r>
      <w:r w:rsidR="00B951CB">
        <w:rPr>
          <w:lang w:eastAsia="zh-CN"/>
        </w:rPr>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872BD6">
        <w:rPr>
          <w:lang w:eastAsia="zh-CN"/>
        </w:rPr>
        <w:fldChar w:fldCharType="separate"/>
      </w:r>
      <w:r w:rsidR="00B951CB">
        <w:rPr>
          <w:noProof/>
          <w:lang w:eastAsia="zh-CN"/>
        </w:rPr>
        <w:t>[</w:t>
      </w:r>
      <w:hyperlink w:anchor="_ENREF_2" w:tooltip="Zheng, 2009 #2" w:history="1">
        <w:r w:rsidR="00B951CB">
          <w:rPr>
            <w:noProof/>
            <w:lang w:eastAsia="zh-CN"/>
          </w:rPr>
          <w:t>2</w:t>
        </w:r>
      </w:hyperlink>
      <w:r w:rsidR="00B951CB">
        <w:rPr>
          <w:noProof/>
          <w:lang w:eastAsia="zh-CN"/>
        </w:rPr>
        <w:t>]</w:t>
      </w:r>
      <w:r w:rsidR="00872BD6">
        <w:rPr>
          <w:lang w:eastAsia="zh-CN"/>
        </w:rPr>
        <w:fldChar w:fldCharType="end"/>
      </w:r>
      <w:r w:rsidR="00206384">
        <w:rPr>
          <w:lang w:eastAsia="zh-CN"/>
        </w:rPr>
        <w:t xml:space="preserve">, </w:t>
      </w:r>
      <w:proofErr w:type="spellStart"/>
      <w:r w:rsidR="00206384">
        <w:rPr>
          <w:lang w:eastAsia="zh-CN"/>
        </w:rPr>
        <w:t>Zheng</w:t>
      </w:r>
      <w:proofErr w:type="spellEnd"/>
      <w:r w:rsidR="00206384">
        <w:rPr>
          <w:lang w:eastAsia="zh-CN"/>
        </w:rPr>
        <w:t xml:space="preserve"> et al., used meronyms as the relationship to support clustering and found it to be not as good as hypernyms and holonyms. The novelty of our </w:t>
      </w:r>
      <w:r w:rsidR="00BE7786">
        <w:rPr>
          <w:lang w:eastAsia="zh-CN"/>
        </w:rPr>
        <w:t>study examines the effects of weighing meronyms differently</w:t>
      </w:r>
      <w:r w:rsidR="00206384">
        <w:rPr>
          <w:lang w:eastAsia="zh-CN"/>
        </w:rPr>
        <w:t xml:space="preserve"> than synonyms or hypernyms</w:t>
      </w:r>
      <w:r w:rsidR="00BE7786">
        <w:rPr>
          <w:lang w:eastAsia="zh-CN"/>
        </w:rPr>
        <w:t xml:space="preserve"> when incorporating</w:t>
      </w:r>
      <w:r w:rsidR="00B61FD0">
        <w:rPr>
          <w:lang w:val="en-US" w:eastAsia="zh-CN"/>
        </w:rPr>
        <w:t xml:space="preserve"> them</w:t>
      </w:r>
      <w:r w:rsidR="00BE7786">
        <w:rPr>
          <w:lang w:eastAsia="zh-CN"/>
        </w:rPr>
        <w:t xml:space="preserve"> into a frequency count</w:t>
      </w:r>
      <w:r w:rsidR="003361A5">
        <w:rPr>
          <w:lang w:val="en-US" w:eastAsia="zh-CN"/>
        </w:rPr>
        <w:t xml:space="preserve"> for text characterization.</w:t>
      </w:r>
    </w:p>
    <w:p w:rsidR="00927112" w:rsidRPr="00927112" w:rsidRDefault="00927112" w:rsidP="00EC2C42">
      <w:pPr>
        <w:pStyle w:val="BodyTextIndent"/>
        <w:spacing w:after="120"/>
        <w:ind w:firstLine="0"/>
        <w:rPr>
          <w:rFonts w:eastAsia="Batang"/>
          <w:lang w:eastAsia="ko-KR"/>
        </w:rPr>
      </w:pPr>
    </w:p>
    <w:p w:rsidR="008B197E" w:rsidRDefault="00E12DCF">
      <w:pPr>
        <w:pStyle w:val="Heading1"/>
        <w:spacing w:before="120"/>
      </w:pPr>
      <w:r>
        <w:rPr>
          <w:lang w:eastAsia="zh-CN"/>
        </w:rPr>
        <w:t xml:space="preserve">CONCEPT CHAIN </w:t>
      </w:r>
      <w:r w:rsidR="00FD2B22">
        <w:rPr>
          <w:rFonts w:hint="eastAsia"/>
          <w:lang w:eastAsia="zh-CN"/>
        </w:rPr>
        <w:t>ALGORITHM</w:t>
      </w:r>
    </w:p>
    <w:p w:rsidR="003970CD" w:rsidRDefault="003970CD" w:rsidP="003970CD">
      <w:pPr>
        <w:spacing w:after="120"/>
      </w:pPr>
      <w:r>
        <w:t xml:space="preserve">The main steps in </w:t>
      </w:r>
      <w:r w:rsidR="00D62AA8">
        <w:t xml:space="preserve">our </w:t>
      </w:r>
      <w:r>
        <w:t>concept chain algorithm include document preprocessing, concept</w:t>
      </w:r>
      <w:r w:rsidR="00D62AA8">
        <w:t>/synset</w:t>
      </w:r>
      <w:r>
        <w:t xml:space="preserve"> extraction, concept chain construction</w:t>
      </w:r>
      <w:r w:rsidR="0003050E">
        <w:rPr>
          <w:rFonts w:hint="eastAsia"/>
          <w:lang w:eastAsia="zh-CN"/>
        </w:rPr>
        <w:t>, and concept purification</w:t>
      </w:r>
      <w:r>
        <w:t xml:space="preserve">. </w:t>
      </w:r>
      <w:r w:rsidR="00D62AA8">
        <w:t>D</w:t>
      </w:r>
      <w:r>
        <w:t xml:space="preserve">ocument </w:t>
      </w:r>
      <w:r w:rsidR="00D62AA8">
        <w:t xml:space="preserve">data preprocessing </w:t>
      </w:r>
      <w:r>
        <w:t>is discussed in section 3.1</w:t>
      </w:r>
      <w:r w:rsidR="00663CC2">
        <w:t>.</w:t>
      </w:r>
      <w:r>
        <w:t xml:space="preserve"> </w:t>
      </w:r>
      <w:r w:rsidR="00D62AA8">
        <w:t>S</w:t>
      </w:r>
      <w:r w:rsidR="00100B62">
        <w:t>ection 3.2 discuss</w:t>
      </w:r>
      <w:r w:rsidR="00D62AA8">
        <w:t>es</w:t>
      </w:r>
      <w:r w:rsidR="00100B62">
        <w:t xml:space="preserve"> </w:t>
      </w:r>
      <w:r>
        <w:t>concept extraction</w:t>
      </w:r>
      <w:r w:rsidR="00D62AA8">
        <w:t xml:space="preserve"> based on WordNet’s synsets</w:t>
      </w:r>
      <w:r w:rsidR="003361A5">
        <w:t>.</w:t>
      </w:r>
      <w:r w:rsidR="00D62AA8">
        <w:t xml:space="preserve"> </w:t>
      </w:r>
      <w:r w:rsidR="003361A5">
        <w:t>T</w:t>
      </w:r>
      <w:r>
        <w:t xml:space="preserve">he last </w:t>
      </w:r>
      <w:r w:rsidR="00D62AA8">
        <w:t>step that forms</w:t>
      </w:r>
      <w:r>
        <w:t xml:space="preserve"> concept</w:t>
      </w:r>
      <w:r w:rsidR="00D62AA8">
        <w:t xml:space="preserve"> chain</w:t>
      </w:r>
      <w:r>
        <w:t xml:space="preserve">s is described in section 3.3. </w:t>
      </w:r>
      <w:r w:rsidR="0003050E">
        <w:rPr>
          <w:rFonts w:hint="eastAsia"/>
          <w:lang w:eastAsia="zh-CN"/>
        </w:rPr>
        <w:t>Table</w:t>
      </w:r>
      <w:r w:rsidR="0003050E">
        <w:t xml:space="preserve"> </w:t>
      </w:r>
      <w:r w:rsidR="0003050E">
        <w:rPr>
          <w:rFonts w:hint="eastAsia"/>
          <w:lang w:eastAsia="zh-CN"/>
        </w:rPr>
        <w:t>1</w:t>
      </w:r>
      <w:r w:rsidR="0003050E">
        <w:t xml:space="preserve"> </w:t>
      </w:r>
      <w:r>
        <w:t>shows the complete concept chain algorithm.</w:t>
      </w:r>
    </w:p>
    <w:p w:rsidR="0020170C" w:rsidRDefault="0003050E" w:rsidP="00DF6741">
      <w:pPr>
        <w:pStyle w:val="Caption"/>
        <w:keepNext/>
        <w:rPr>
          <w:b w:val="0"/>
          <w:bCs w:val="0"/>
          <w:lang w:eastAsia="zh-CN"/>
        </w:rPr>
      </w:pPr>
      <w:proofErr w:type="gramStart"/>
      <w:r>
        <w:rPr>
          <w:rFonts w:hint="eastAsia"/>
          <w:lang w:eastAsia="zh-CN"/>
        </w:rPr>
        <w:lastRenderedPageBreak/>
        <w:t>Table 1</w:t>
      </w:r>
      <w:r w:rsidR="0020170C">
        <w:t>.</w:t>
      </w:r>
      <w:proofErr w:type="gramEnd"/>
      <w:r w:rsidR="0020170C">
        <w:t xml:space="preserve"> </w:t>
      </w:r>
      <w:proofErr w:type="gramStart"/>
      <w:r w:rsidR="0020170C">
        <w:t>Concept Chain Algorithm.</w:t>
      </w:r>
      <w:proofErr w:type="gramEnd"/>
    </w:p>
    <w:p w:rsidR="00D62AA8" w:rsidRPr="00297D07" w:rsidRDefault="00D62AA8" w:rsidP="00564836">
      <w:pPr>
        <w:pStyle w:val="BodyTextIndent"/>
        <w:keepNext/>
        <w:keepLines/>
        <w:ind w:left="360" w:firstLine="0"/>
        <w:jc w:val="left"/>
        <w:rPr>
          <w:szCs w:val="17"/>
          <w:lang w:eastAsia="zh-CN"/>
        </w:rPr>
      </w:pPr>
      <w:r w:rsidRPr="00297D07">
        <w:rPr>
          <w:b/>
          <w:bCs/>
          <w:szCs w:val="17"/>
          <w:lang w:eastAsia="zh-CN"/>
        </w:rPr>
        <w:t>Input</w:t>
      </w:r>
      <w:r w:rsidRPr="00297D07">
        <w:rPr>
          <w:bCs/>
          <w:szCs w:val="17"/>
          <w:lang w:eastAsia="zh-CN"/>
        </w:rPr>
        <w:t>: Text based digital resource</w:t>
      </w:r>
    </w:p>
    <w:p w:rsidR="00D62AA8" w:rsidRPr="00297D07" w:rsidRDefault="00D62AA8" w:rsidP="00564836">
      <w:pPr>
        <w:pStyle w:val="BodyTextIndent"/>
        <w:keepNext/>
        <w:keepLines/>
        <w:ind w:left="360" w:firstLine="0"/>
        <w:jc w:val="left"/>
        <w:rPr>
          <w:bCs/>
          <w:szCs w:val="17"/>
          <w:lang w:eastAsia="zh-CN"/>
        </w:rPr>
      </w:pPr>
      <w:r w:rsidRPr="00297D07">
        <w:rPr>
          <w:b/>
          <w:bCs/>
          <w:szCs w:val="17"/>
          <w:lang w:eastAsia="zh-CN"/>
        </w:rPr>
        <w:t>Output</w:t>
      </w:r>
      <w:r w:rsidRPr="00297D07">
        <w:rPr>
          <w:bCs/>
          <w:szCs w:val="17"/>
          <w:lang w:eastAsia="zh-CN"/>
        </w:rPr>
        <w:t>: Set of weighted concepts</w:t>
      </w:r>
    </w:p>
    <w:p w:rsidR="00D62AA8" w:rsidRPr="00297D07" w:rsidRDefault="00D62AA8" w:rsidP="00564836">
      <w:pPr>
        <w:pStyle w:val="BodyTextIndent"/>
        <w:keepNext/>
        <w:keepLines/>
        <w:ind w:left="360" w:firstLine="0"/>
        <w:jc w:val="left"/>
        <w:rPr>
          <w:b/>
          <w:szCs w:val="17"/>
          <w:lang w:eastAsia="zh-CN"/>
        </w:rPr>
      </w:pPr>
      <w:r w:rsidRPr="00297D07">
        <w:rPr>
          <w:rFonts w:hint="eastAsia"/>
          <w:b/>
          <w:bCs/>
          <w:szCs w:val="17"/>
          <w:lang w:eastAsia="zh-CN"/>
        </w:rPr>
        <w:t>Method:</w:t>
      </w:r>
    </w:p>
    <w:p w:rsidR="00D62AA8" w:rsidRPr="00297D07" w:rsidRDefault="00D62AA8" w:rsidP="00564836">
      <w:pPr>
        <w:pStyle w:val="BodyTextIndent"/>
        <w:keepLines/>
        <w:ind w:left="360" w:firstLine="0"/>
        <w:jc w:val="left"/>
        <w:rPr>
          <w:szCs w:val="17"/>
          <w:lang w:eastAsia="zh-CN"/>
        </w:rPr>
      </w:pPr>
      <w:r w:rsidRPr="00297D07">
        <w:rPr>
          <w:bCs/>
          <w:szCs w:val="17"/>
          <w:lang w:eastAsia="zh-CN"/>
        </w:rPr>
        <w:t>Given a text based digital resource,</w:t>
      </w:r>
    </w:p>
    <w:p w:rsidR="00D62AA8" w:rsidRPr="00297D07" w:rsidRDefault="00D62AA8" w:rsidP="00564836">
      <w:pPr>
        <w:pStyle w:val="BodyTextIndent"/>
        <w:keepLines/>
        <w:numPr>
          <w:ilvl w:val="0"/>
          <w:numId w:val="25"/>
        </w:numPr>
        <w:tabs>
          <w:tab w:val="left" w:pos="450"/>
          <w:tab w:val="left" w:pos="810"/>
        </w:tabs>
        <w:ind w:left="810" w:hanging="270"/>
        <w:jc w:val="left"/>
        <w:rPr>
          <w:szCs w:val="17"/>
          <w:lang w:eastAsia="zh-CN"/>
        </w:rPr>
      </w:pPr>
      <w:r w:rsidRPr="00297D07">
        <w:rPr>
          <w:bCs/>
          <w:szCs w:val="17"/>
          <w:lang w:eastAsia="zh-CN"/>
        </w:rPr>
        <w:t>Identify Parts of Speech, retain nouns</w:t>
      </w:r>
    </w:p>
    <w:p w:rsidR="00D62AA8" w:rsidRPr="00297D07" w:rsidRDefault="00D62AA8" w:rsidP="00564836">
      <w:pPr>
        <w:pStyle w:val="BodyTextIndent"/>
        <w:keepLines/>
        <w:numPr>
          <w:ilvl w:val="0"/>
          <w:numId w:val="25"/>
        </w:numPr>
        <w:tabs>
          <w:tab w:val="left" w:pos="810"/>
        </w:tabs>
        <w:ind w:left="810" w:hanging="270"/>
        <w:jc w:val="left"/>
        <w:rPr>
          <w:szCs w:val="17"/>
          <w:lang w:eastAsia="zh-CN"/>
        </w:rPr>
      </w:pPr>
      <w:r w:rsidRPr="00297D07">
        <w:rPr>
          <w:bCs/>
          <w:szCs w:val="17"/>
          <w:lang w:eastAsia="zh-CN"/>
        </w:rPr>
        <w:t>Tokenize text and remove stopwords</w:t>
      </w:r>
    </w:p>
    <w:p w:rsidR="00D62AA8" w:rsidRPr="00297D07" w:rsidRDefault="00D62AA8" w:rsidP="00564836">
      <w:pPr>
        <w:pStyle w:val="BodyTextIndent"/>
        <w:keepLines/>
        <w:numPr>
          <w:ilvl w:val="0"/>
          <w:numId w:val="25"/>
        </w:numPr>
        <w:tabs>
          <w:tab w:val="left" w:pos="810"/>
        </w:tabs>
        <w:ind w:left="810" w:hanging="270"/>
        <w:jc w:val="left"/>
        <w:rPr>
          <w:szCs w:val="17"/>
          <w:lang w:eastAsia="zh-CN"/>
        </w:rPr>
      </w:pPr>
      <w:r w:rsidRPr="00297D07">
        <w:rPr>
          <w:szCs w:val="17"/>
          <w:lang w:eastAsia="zh-CN"/>
        </w:rPr>
        <w:t>Stem words (terms) and count frequencies</w:t>
      </w:r>
    </w:p>
    <w:p w:rsidR="00D62AA8" w:rsidRPr="00297D07" w:rsidRDefault="00D62AA8" w:rsidP="00564836">
      <w:pPr>
        <w:pStyle w:val="BodyTextIndent"/>
        <w:keepLines/>
        <w:numPr>
          <w:ilvl w:val="0"/>
          <w:numId w:val="25"/>
        </w:numPr>
        <w:tabs>
          <w:tab w:val="left" w:pos="810"/>
        </w:tabs>
        <w:ind w:left="810" w:hanging="270"/>
        <w:jc w:val="left"/>
        <w:rPr>
          <w:szCs w:val="17"/>
          <w:lang w:eastAsia="zh-CN"/>
        </w:rPr>
      </w:pPr>
      <w:r w:rsidRPr="00297D07">
        <w:rPr>
          <w:szCs w:val="17"/>
          <w:lang w:eastAsia="zh-CN"/>
        </w:rPr>
        <w:t>Choose the first synset of each word and discard others</w:t>
      </w:r>
    </w:p>
    <w:p w:rsidR="00D62AA8" w:rsidRPr="00297D07" w:rsidRDefault="00D62AA8" w:rsidP="00564836">
      <w:pPr>
        <w:pStyle w:val="BodyTextIndent"/>
        <w:keepLines/>
        <w:ind w:left="810" w:firstLine="0"/>
        <w:jc w:val="left"/>
        <w:rPr>
          <w:szCs w:val="17"/>
          <w:lang w:eastAsia="zh-CN"/>
        </w:rPr>
      </w:pPr>
      <w:r w:rsidRPr="00297D07">
        <w:rPr>
          <w:szCs w:val="17"/>
          <w:lang w:eastAsia="zh-CN"/>
        </w:rPr>
        <w:t>For each word A and its first synset S</w:t>
      </w:r>
      <w:r w:rsidRPr="00297D07">
        <w:rPr>
          <w:szCs w:val="17"/>
          <w:vertAlign w:val="subscript"/>
          <w:lang w:eastAsia="zh-CN"/>
        </w:rPr>
        <w:t>A</w:t>
      </w:r>
      <w:r w:rsidRPr="00297D07">
        <w:rPr>
          <w:szCs w:val="17"/>
          <w:lang w:eastAsia="zh-CN"/>
        </w:rPr>
        <w:t>,</w:t>
      </w:r>
    </w:p>
    <w:p w:rsidR="00D62AA8" w:rsidRPr="00297D07" w:rsidRDefault="00D62AA8" w:rsidP="00564836">
      <w:pPr>
        <w:pStyle w:val="BodyTextIndent"/>
        <w:keepLines/>
        <w:ind w:left="810" w:firstLine="0"/>
        <w:jc w:val="left"/>
        <w:rPr>
          <w:szCs w:val="17"/>
          <w:vertAlign w:val="subscript"/>
          <w:lang w:eastAsia="zh-CN"/>
        </w:rPr>
      </w:pPr>
      <w:r w:rsidRPr="00297D07">
        <w:rPr>
          <w:szCs w:val="17"/>
          <w:lang w:eastAsia="zh-CN"/>
        </w:rPr>
        <w:t xml:space="preserve">Let P </w:t>
      </w:r>
      <w:r w:rsidRPr="00297D07">
        <w:rPr>
          <w:szCs w:val="17"/>
          <w:lang w:eastAsia="zh-CN"/>
        </w:rPr>
        <w:sym w:font="Wingdings" w:char="F0E0"/>
      </w:r>
      <w:r w:rsidRPr="00297D07">
        <w:rPr>
          <w:szCs w:val="17"/>
          <w:lang w:eastAsia="zh-CN"/>
        </w:rPr>
        <w:t xml:space="preserve"> S</w:t>
      </w:r>
      <w:r w:rsidRPr="00297D07">
        <w:rPr>
          <w:szCs w:val="17"/>
          <w:vertAlign w:val="subscript"/>
          <w:lang w:eastAsia="zh-CN"/>
        </w:rPr>
        <w:t>A</w:t>
      </w:r>
    </w:p>
    <w:p w:rsidR="00D62AA8" w:rsidRPr="00297D07" w:rsidRDefault="00D62AA8" w:rsidP="00564836">
      <w:pPr>
        <w:pStyle w:val="BodyTextIndent"/>
        <w:keepLines/>
        <w:ind w:left="810" w:firstLine="0"/>
        <w:jc w:val="left"/>
        <w:rPr>
          <w:rFonts w:ascii="MS Mincho" w:hAnsi="MS Mincho" w:cs="MS Mincho"/>
          <w:szCs w:val="17"/>
          <w:lang w:eastAsia="zh-CN"/>
        </w:rPr>
      </w:pPr>
      <w:r w:rsidRPr="00297D07">
        <w:rPr>
          <w:szCs w:val="17"/>
          <w:lang w:eastAsia="zh-CN"/>
        </w:rPr>
        <w:t>Do</w:t>
      </w:r>
    </w:p>
    <w:p w:rsidR="00D62AA8" w:rsidRPr="00297D07" w:rsidRDefault="00D62AA8" w:rsidP="00564836">
      <w:pPr>
        <w:pStyle w:val="BodyTextIndent"/>
        <w:keepLines/>
        <w:numPr>
          <w:ilvl w:val="0"/>
          <w:numId w:val="26"/>
        </w:numPr>
        <w:tabs>
          <w:tab w:val="left" w:pos="1260"/>
        </w:tabs>
        <w:ind w:left="1260" w:hanging="270"/>
        <w:jc w:val="left"/>
        <w:rPr>
          <w:szCs w:val="17"/>
          <w:lang w:eastAsia="zh-CN"/>
        </w:rPr>
      </w:pPr>
      <w:r w:rsidRPr="00297D07">
        <w:rPr>
          <w:rFonts w:hint="eastAsia"/>
          <w:szCs w:val="17"/>
          <w:lang w:eastAsia="zh-CN"/>
        </w:rPr>
        <w:t>For each word B</w:t>
      </w:r>
      <w:r w:rsidRPr="00297D07">
        <w:rPr>
          <w:szCs w:val="17"/>
          <w:lang w:eastAsia="zh-CN"/>
        </w:rPr>
        <w:t>,</w:t>
      </w:r>
      <w:r w:rsidRPr="00297D07">
        <w:rPr>
          <w:rFonts w:hint="eastAsia"/>
          <w:szCs w:val="17"/>
          <w:lang w:eastAsia="zh-CN"/>
        </w:rPr>
        <w:t xml:space="preserve"> </w:t>
      </w:r>
      <w:r w:rsidRPr="00297D07">
        <w:rPr>
          <w:szCs w:val="17"/>
          <w:lang w:eastAsia="zh-CN"/>
        </w:rPr>
        <w:t>other than</w:t>
      </w:r>
      <w:r w:rsidRPr="00297D07">
        <w:rPr>
          <w:rFonts w:hint="eastAsia"/>
          <w:szCs w:val="17"/>
          <w:lang w:eastAsia="zh-CN"/>
        </w:rPr>
        <w:t xml:space="preserve"> A</w:t>
      </w:r>
      <w:r w:rsidRPr="00297D07">
        <w:rPr>
          <w:szCs w:val="17"/>
          <w:lang w:eastAsia="zh-CN"/>
        </w:rPr>
        <w:t>, and its first synset S</w:t>
      </w:r>
      <w:r w:rsidRPr="00297D07">
        <w:rPr>
          <w:szCs w:val="17"/>
          <w:vertAlign w:val="subscript"/>
          <w:lang w:eastAsia="zh-CN"/>
        </w:rPr>
        <w:t>B</w:t>
      </w:r>
      <w:r w:rsidRPr="00297D07">
        <w:rPr>
          <w:rFonts w:hint="eastAsia"/>
          <w:szCs w:val="17"/>
          <w:lang w:eastAsia="zh-CN"/>
        </w:rPr>
        <w:t>,</w:t>
      </w:r>
    </w:p>
    <w:p w:rsidR="00D62AA8" w:rsidRPr="00297D07" w:rsidRDefault="00D62AA8" w:rsidP="00564836">
      <w:pPr>
        <w:pStyle w:val="BodyTextIndent"/>
        <w:keepLines/>
        <w:ind w:left="1260" w:firstLine="0"/>
        <w:jc w:val="left"/>
        <w:rPr>
          <w:szCs w:val="17"/>
          <w:lang w:eastAsia="zh-CN"/>
        </w:rPr>
      </w:pPr>
      <w:r w:rsidRPr="00297D07">
        <w:rPr>
          <w:rFonts w:hint="eastAsia"/>
          <w:szCs w:val="17"/>
          <w:lang w:eastAsia="zh-CN"/>
        </w:rPr>
        <w:t>Do</w:t>
      </w:r>
    </w:p>
    <w:p w:rsidR="00D62AA8" w:rsidRPr="00297D07" w:rsidRDefault="00D62AA8" w:rsidP="00564836">
      <w:pPr>
        <w:pStyle w:val="BodyTextIndent"/>
        <w:keepLines/>
        <w:ind w:left="1620" w:hanging="180"/>
        <w:jc w:val="left"/>
        <w:rPr>
          <w:szCs w:val="17"/>
          <w:lang w:eastAsia="zh-CN"/>
        </w:rPr>
      </w:pPr>
      <w:r w:rsidRPr="00297D07">
        <w:rPr>
          <w:rFonts w:hint="eastAsia"/>
          <w:szCs w:val="17"/>
          <w:lang w:eastAsia="zh-CN"/>
        </w:rPr>
        <w:t xml:space="preserve">If </w:t>
      </w:r>
      <w:r w:rsidRPr="00297D07">
        <w:rPr>
          <w:szCs w:val="17"/>
          <w:lang w:eastAsia="zh-CN"/>
        </w:rPr>
        <w:t>S</w:t>
      </w:r>
      <w:r w:rsidRPr="00297D07">
        <w:rPr>
          <w:szCs w:val="17"/>
          <w:vertAlign w:val="subscript"/>
          <w:lang w:eastAsia="zh-CN"/>
        </w:rPr>
        <w:t xml:space="preserve">B </w:t>
      </w:r>
      <w:r w:rsidRPr="00297D07">
        <w:rPr>
          <w:szCs w:val="17"/>
          <w:lang w:eastAsia="zh-CN"/>
        </w:rPr>
        <w:t xml:space="preserve">and all synsets in P are in </w:t>
      </w:r>
      <w:r w:rsidR="00297D07">
        <w:rPr>
          <w:szCs w:val="17"/>
          <w:lang w:eastAsia="zh-CN"/>
        </w:rPr>
        <w:t xml:space="preserve">the </w:t>
      </w:r>
      <w:r w:rsidRPr="00297D07">
        <w:rPr>
          <w:szCs w:val="17"/>
          <w:lang w:eastAsia="zh-CN"/>
        </w:rPr>
        <w:t>same hypernym (same branch), then do</w:t>
      </w:r>
    </w:p>
    <w:p w:rsidR="00297D07" w:rsidRDefault="00D62AA8" w:rsidP="00564836">
      <w:pPr>
        <w:pStyle w:val="BodyTextIndent"/>
        <w:keepLines/>
        <w:ind w:left="1440"/>
        <w:jc w:val="left"/>
        <w:rPr>
          <w:szCs w:val="17"/>
          <w:vertAlign w:val="subscript"/>
          <w:lang w:eastAsia="zh-CN"/>
        </w:rPr>
      </w:pPr>
      <w:r w:rsidRPr="00297D07">
        <w:rPr>
          <w:szCs w:val="17"/>
          <w:lang w:eastAsia="zh-CN"/>
        </w:rPr>
        <w:t>Add S</w:t>
      </w:r>
      <w:r w:rsidRPr="00297D07">
        <w:rPr>
          <w:szCs w:val="17"/>
          <w:vertAlign w:val="subscript"/>
          <w:lang w:eastAsia="zh-CN"/>
        </w:rPr>
        <w:t>B</w:t>
      </w:r>
      <w:r w:rsidRPr="00297D07">
        <w:rPr>
          <w:szCs w:val="17"/>
          <w:lang w:eastAsia="zh-CN"/>
        </w:rPr>
        <w:t xml:space="preserve"> into P</w:t>
      </w:r>
      <w:r w:rsidRPr="00297D07">
        <w:rPr>
          <w:szCs w:val="17"/>
          <w:vertAlign w:val="subscript"/>
          <w:lang w:eastAsia="zh-CN"/>
        </w:rPr>
        <w:t xml:space="preserve"> </w:t>
      </w:r>
    </w:p>
    <w:p w:rsidR="003B16B1" w:rsidRDefault="00827B52" w:rsidP="00564836">
      <w:pPr>
        <w:pStyle w:val="BodyTextIndent"/>
        <w:keepLines/>
        <w:ind w:left="1620" w:hanging="180"/>
        <w:jc w:val="left"/>
        <w:rPr>
          <w:szCs w:val="17"/>
          <w:lang w:eastAsia="zh-CN"/>
        </w:rPr>
      </w:pPr>
      <w:r w:rsidRPr="00827B52">
        <w:rPr>
          <w:rFonts w:hint="eastAsia"/>
          <w:szCs w:val="17"/>
          <w:lang w:eastAsia="zh-CN"/>
        </w:rPr>
        <w:t xml:space="preserve">Else if </w:t>
      </w:r>
      <w:r>
        <w:rPr>
          <w:rFonts w:hint="eastAsia"/>
          <w:szCs w:val="17"/>
          <w:lang w:eastAsia="zh-CN"/>
        </w:rPr>
        <w:t>S</w:t>
      </w:r>
      <w:r>
        <w:rPr>
          <w:rFonts w:hint="eastAsia"/>
          <w:szCs w:val="17"/>
          <w:vertAlign w:val="subscript"/>
          <w:lang w:eastAsia="zh-CN"/>
        </w:rPr>
        <w:t>B</w:t>
      </w:r>
      <w:r w:rsidR="0058020C">
        <w:rPr>
          <w:rFonts w:hint="eastAsia"/>
          <w:szCs w:val="17"/>
          <w:lang w:eastAsia="zh-CN"/>
        </w:rPr>
        <w:t xml:space="preserve"> and </w:t>
      </w:r>
      <w:r>
        <w:rPr>
          <w:rFonts w:hint="eastAsia"/>
          <w:szCs w:val="17"/>
          <w:lang w:eastAsia="zh-CN"/>
        </w:rPr>
        <w:t xml:space="preserve">one </w:t>
      </w:r>
      <w:r w:rsidR="003B16B1">
        <w:rPr>
          <w:rFonts w:hint="eastAsia"/>
          <w:szCs w:val="17"/>
          <w:lang w:eastAsia="zh-CN"/>
        </w:rPr>
        <w:t>synset in P</w:t>
      </w:r>
      <w:r w:rsidR="0058020C">
        <w:rPr>
          <w:rFonts w:hint="eastAsia"/>
          <w:szCs w:val="17"/>
          <w:lang w:eastAsia="zh-CN"/>
        </w:rPr>
        <w:t xml:space="preserve"> are </w:t>
      </w:r>
      <w:r w:rsidR="00C54068">
        <w:rPr>
          <w:szCs w:val="17"/>
          <w:lang w:val="en-US" w:eastAsia="zh-CN"/>
        </w:rPr>
        <w:t xml:space="preserve">in the </w:t>
      </w:r>
      <w:r w:rsidR="0058020C">
        <w:rPr>
          <w:rFonts w:hint="eastAsia"/>
          <w:szCs w:val="17"/>
          <w:lang w:eastAsia="zh-CN"/>
        </w:rPr>
        <w:t>same</w:t>
      </w:r>
      <w:r>
        <w:rPr>
          <w:rFonts w:hint="eastAsia"/>
          <w:szCs w:val="17"/>
          <w:lang w:eastAsia="zh-CN"/>
        </w:rPr>
        <w:t xml:space="preserve"> synonym</w:t>
      </w:r>
      <w:r w:rsidR="003B16B1">
        <w:rPr>
          <w:rFonts w:hint="eastAsia"/>
          <w:szCs w:val="17"/>
          <w:lang w:eastAsia="zh-CN"/>
        </w:rPr>
        <w:t>, then do</w:t>
      </w:r>
    </w:p>
    <w:p w:rsidR="00827B52" w:rsidRPr="00827B52" w:rsidRDefault="003B16B1" w:rsidP="00564836">
      <w:pPr>
        <w:pStyle w:val="BodyTextIndent"/>
        <w:keepLines/>
        <w:ind w:left="1440"/>
        <w:jc w:val="left"/>
        <w:rPr>
          <w:szCs w:val="17"/>
          <w:lang w:eastAsia="zh-CN"/>
        </w:rPr>
      </w:pPr>
      <w:r>
        <w:rPr>
          <w:rFonts w:hint="eastAsia"/>
          <w:szCs w:val="17"/>
          <w:lang w:eastAsia="zh-CN"/>
        </w:rPr>
        <w:t>Add S</w:t>
      </w:r>
      <w:r>
        <w:rPr>
          <w:rFonts w:hint="eastAsia"/>
          <w:szCs w:val="17"/>
          <w:vertAlign w:val="subscript"/>
          <w:lang w:eastAsia="zh-CN"/>
        </w:rPr>
        <w:t>B</w:t>
      </w:r>
      <w:r>
        <w:rPr>
          <w:rFonts w:hint="eastAsia"/>
          <w:szCs w:val="17"/>
          <w:lang w:eastAsia="zh-CN"/>
        </w:rPr>
        <w:t xml:space="preserve"> into P</w:t>
      </w:r>
      <w:r w:rsidR="00827B52">
        <w:rPr>
          <w:rFonts w:hint="eastAsia"/>
          <w:szCs w:val="17"/>
          <w:lang w:eastAsia="zh-CN"/>
        </w:rPr>
        <w:t xml:space="preserve"> </w:t>
      </w:r>
    </w:p>
    <w:p w:rsidR="00297D07" w:rsidRPr="00297D07" w:rsidRDefault="00D62AA8" w:rsidP="00564836">
      <w:pPr>
        <w:pStyle w:val="BodyTextIndent"/>
        <w:keepLines/>
        <w:ind w:left="1620" w:hanging="180"/>
        <w:jc w:val="left"/>
        <w:rPr>
          <w:szCs w:val="17"/>
          <w:lang w:eastAsia="zh-CN"/>
        </w:rPr>
      </w:pPr>
      <w:r w:rsidRPr="00297D07">
        <w:rPr>
          <w:szCs w:val="17"/>
          <w:lang w:eastAsia="zh-CN"/>
        </w:rPr>
        <w:t>Else if S</w:t>
      </w:r>
      <w:r w:rsidRPr="00297D07">
        <w:rPr>
          <w:szCs w:val="17"/>
          <w:vertAlign w:val="subscript"/>
          <w:lang w:eastAsia="zh-CN"/>
        </w:rPr>
        <w:t xml:space="preserve">B </w:t>
      </w:r>
      <w:r w:rsidRPr="00297D07">
        <w:rPr>
          <w:szCs w:val="17"/>
          <w:lang w:eastAsia="zh-CN"/>
        </w:rPr>
        <w:t xml:space="preserve">and all synsets in P are in </w:t>
      </w:r>
      <w:r w:rsidR="00297D07">
        <w:rPr>
          <w:szCs w:val="17"/>
          <w:lang w:eastAsia="zh-CN"/>
        </w:rPr>
        <w:t xml:space="preserve">the </w:t>
      </w:r>
      <w:r w:rsidRPr="00297D07">
        <w:rPr>
          <w:szCs w:val="17"/>
          <w:lang w:eastAsia="zh-CN"/>
        </w:rPr>
        <w:t xml:space="preserve">same </w:t>
      </w:r>
      <w:r w:rsidR="00297D07" w:rsidRPr="00297D07">
        <w:rPr>
          <w:szCs w:val="17"/>
          <w:lang w:eastAsia="zh-CN"/>
        </w:rPr>
        <w:t>meronym, then do</w:t>
      </w:r>
    </w:p>
    <w:p w:rsidR="00D62AA8" w:rsidRPr="00297D07" w:rsidRDefault="00D62AA8" w:rsidP="00564836">
      <w:pPr>
        <w:pStyle w:val="BodyTextIndent"/>
        <w:keepLines/>
        <w:ind w:left="1440"/>
        <w:jc w:val="left"/>
        <w:rPr>
          <w:szCs w:val="17"/>
          <w:lang w:eastAsia="zh-CN"/>
        </w:rPr>
      </w:pPr>
      <w:r w:rsidRPr="00297D07">
        <w:rPr>
          <w:szCs w:val="17"/>
          <w:lang w:eastAsia="zh-CN"/>
        </w:rPr>
        <w:t>Add S</w:t>
      </w:r>
      <w:r w:rsidRPr="00297D07">
        <w:rPr>
          <w:szCs w:val="17"/>
          <w:vertAlign w:val="subscript"/>
          <w:lang w:eastAsia="zh-CN"/>
        </w:rPr>
        <w:t>B</w:t>
      </w:r>
      <w:r w:rsidRPr="00297D07">
        <w:rPr>
          <w:szCs w:val="17"/>
          <w:lang w:eastAsia="zh-CN"/>
        </w:rPr>
        <w:t xml:space="preserve"> into P</w:t>
      </w:r>
      <w:r w:rsidRPr="00297D07">
        <w:rPr>
          <w:szCs w:val="17"/>
          <w:vertAlign w:val="subscript"/>
          <w:lang w:eastAsia="zh-CN"/>
        </w:rPr>
        <w:t xml:space="preserve"> </w:t>
      </w:r>
    </w:p>
    <w:p w:rsidR="00D62AA8" w:rsidRPr="00297D07" w:rsidRDefault="00D62AA8" w:rsidP="00564836">
      <w:pPr>
        <w:pStyle w:val="BodyTextIndent"/>
        <w:keepLines/>
        <w:numPr>
          <w:ilvl w:val="0"/>
          <w:numId w:val="26"/>
        </w:numPr>
        <w:tabs>
          <w:tab w:val="left" w:pos="1260"/>
        </w:tabs>
        <w:spacing w:after="120"/>
        <w:ind w:left="1260" w:hanging="270"/>
        <w:jc w:val="left"/>
        <w:rPr>
          <w:szCs w:val="17"/>
          <w:lang w:eastAsia="zh-CN"/>
        </w:rPr>
      </w:pPr>
      <w:r w:rsidRPr="00297D07">
        <w:rPr>
          <w:szCs w:val="17"/>
          <w:lang w:eastAsia="zh-CN"/>
        </w:rPr>
        <w:t>Add P into final concept chains</w:t>
      </w:r>
    </w:p>
    <w:p w:rsidR="00D62AA8" w:rsidRPr="00297D07" w:rsidRDefault="00D62AA8" w:rsidP="00564836">
      <w:pPr>
        <w:pStyle w:val="BodyTextIndent"/>
        <w:keepLines/>
        <w:numPr>
          <w:ilvl w:val="0"/>
          <w:numId w:val="25"/>
        </w:numPr>
        <w:tabs>
          <w:tab w:val="left" w:pos="450"/>
          <w:tab w:val="left" w:pos="810"/>
        </w:tabs>
        <w:spacing w:after="120"/>
        <w:ind w:left="810" w:hanging="270"/>
        <w:jc w:val="left"/>
        <w:rPr>
          <w:szCs w:val="17"/>
          <w:lang w:eastAsia="zh-CN"/>
        </w:rPr>
      </w:pPr>
      <w:r w:rsidRPr="00297D07">
        <w:rPr>
          <w:rFonts w:hint="eastAsia"/>
          <w:szCs w:val="17"/>
          <w:lang w:eastAsia="zh-CN"/>
        </w:rPr>
        <w:t>Compute SCR for each concept chain and rule out the concept chains whose SCR are lower than 3%</w:t>
      </w:r>
    </w:p>
    <w:p w:rsidR="008B197E" w:rsidRDefault="002A746A">
      <w:pPr>
        <w:pStyle w:val="Heading2"/>
        <w:spacing w:before="0"/>
      </w:pPr>
      <w:r>
        <w:rPr>
          <w:rFonts w:hint="eastAsia"/>
          <w:lang w:eastAsia="zh-CN"/>
        </w:rPr>
        <w:t>Data Preprocessing</w:t>
      </w:r>
    </w:p>
    <w:p w:rsidR="008B197E" w:rsidRDefault="00417A37">
      <w:pPr>
        <w:pStyle w:val="BodyTextIndent"/>
        <w:spacing w:after="120"/>
        <w:ind w:firstLine="0"/>
        <w:rPr>
          <w:lang w:eastAsia="zh-CN"/>
        </w:rPr>
      </w:pPr>
      <w:r>
        <w:rPr>
          <w:rFonts w:hint="eastAsia"/>
          <w:lang w:eastAsia="zh-CN"/>
        </w:rPr>
        <w:t xml:space="preserve">The first step of our algorithm </w:t>
      </w:r>
      <w:r w:rsidR="00660457">
        <w:rPr>
          <w:lang w:eastAsia="zh-CN"/>
        </w:rPr>
        <w:t>performs</w:t>
      </w:r>
      <w:r w:rsidR="006074C6">
        <w:rPr>
          <w:rFonts w:hint="eastAsia"/>
          <w:lang w:eastAsia="zh-CN"/>
        </w:rPr>
        <w:t xml:space="preserve"> </w:t>
      </w:r>
      <w:r w:rsidR="000960AC">
        <w:rPr>
          <w:lang w:eastAsia="zh-CN"/>
        </w:rPr>
        <w:t>part-of-speech</w:t>
      </w:r>
      <w:r w:rsidR="006074C6">
        <w:rPr>
          <w:rFonts w:hint="eastAsia"/>
          <w:lang w:eastAsia="zh-CN"/>
        </w:rPr>
        <w:t xml:space="preserve"> </w:t>
      </w:r>
      <w:r w:rsidR="00167848">
        <w:rPr>
          <w:lang w:eastAsia="zh-CN"/>
        </w:rPr>
        <w:t xml:space="preserve">(POS) </w:t>
      </w:r>
      <w:r w:rsidR="006074C6">
        <w:rPr>
          <w:rFonts w:hint="eastAsia"/>
          <w:lang w:eastAsia="zh-CN"/>
        </w:rPr>
        <w:t xml:space="preserve">tagging for a given document and </w:t>
      </w:r>
      <w:r w:rsidR="003361A5">
        <w:rPr>
          <w:rFonts w:hint="eastAsia"/>
          <w:lang w:eastAsia="zh-CN"/>
        </w:rPr>
        <w:t xml:space="preserve">only </w:t>
      </w:r>
      <w:r w:rsidR="006074C6">
        <w:rPr>
          <w:rFonts w:hint="eastAsia"/>
          <w:lang w:eastAsia="zh-CN"/>
        </w:rPr>
        <w:t>retain</w:t>
      </w:r>
      <w:r w:rsidR="00660457">
        <w:rPr>
          <w:lang w:eastAsia="zh-CN"/>
        </w:rPr>
        <w:t>s</w:t>
      </w:r>
      <w:r w:rsidR="006074C6">
        <w:rPr>
          <w:rFonts w:hint="eastAsia"/>
          <w:lang w:eastAsia="zh-CN"/>
        </w:rPr>
        <w:t xml:space="preserve"> nouns. After tokenizing</w:t>
      </w:r>
      <w:r>
        <w:rPr>
          <w:rFonts w:hint="eastAsia"/>
          <w:lang w:eastAsia="zh-CN"/>
        </w:rPr>
        <w:t xml:space="preserve"> each sentence, </w:t>
      </w:r>
      <w:r w:rsidR="00667863">
        <w:rPr>
          <w:lang w:eastAsia="zh-CN"/>
        </w:rPr>
        <w:t xml:space="preserve">we convert </w:t>
      </w:r>
      <w:r w:rsidR="00100B62">
        <w:rPr>
          <w:lang w:eastAsia="zh-CN"/>
        </w:rPr>
        <w:t>all</w:t>
      </w:r>
      <w:r w:rsidR="00100B62">
        <w:rPr>
          <w:rFonts w:hint="eastAsia"/>
          <w:lang w:eastAsia="zh-CN"/>
        </w:rPr>
        <w:t xml:space="preserve"> </w:t>
      </w:r>
      <w:r>
        <w:rPr>
          <w:rFonts w:hint="eastAsia"/>
          <w:lang w:eastAsia="zh-CN"/>
        </w:rPr>
        <w:t>word</w:t>
      </w:r>
      <w:r w:rsidR="00100B62">
        <w:rPr>
          <w:lang w:eastAsia="zh-CN"/>
        </w:rPr>
        <w:t xml:space="preserve">s </w:t>
      </w:r>
      <w:r>
        <w:rPr>
          <w:rFonts w:hint="eastAsia"/>
          <w:lang w:eastAsia="zh-CN"/>
        </w:rPr>
        <w:t>to lowercase</w:t>
      </w:r>
      <w:r w:rsidR="00100B62">
        <w:rPr>
          <w:lang w:eastAsia="zh-CN"/>
        </w:rPr>
        <w:t xml:space="preserve"> and </w:t>
      </w:r>
      <w:r w:rsidR="00667863">
        <w:rPr>
          <w:lang w:eastAsia="zh-CN"/>
        </w:rPr>
        <w:t xml:space="preserve">filter </w:t>
      </w:r>
      <w:r w:rsidR="00100B62">
        <w:rPr>
          <w:lang w:eastAsia="zh-CN"/>
        </w:rPr>
        <w:t>s</w:t>
      </w:r>
      <w:r w:rsidR="00660457">
        <w:rPr>
          <w:rFonts w:hint="eastAsia"/>
          <w:lang w:eastAsia="zh-CN"/>
        </w:rPr>
        <w:t>topwords</w:t>
      </w:r>
      <w:r>
        <w:rPr>
          <w:rFonts w:hint="eastAsia"/>
          <w:lang w:eastAsia="zh-CN"/>
        </w:rPr>
        <w:t xml:space="preserve">. </w:t>
      </w:r>
      <w:r w:rsidR="001125C0">
        <w:rPr>
          <w:rFonts w:hint="eastAsia"/>
          <w:lang w:eastAsia="zh-CN"/>
        </w:rPr>
        <w:t xml:space="preserve">In our experiment, we use </w:t>
      </w:r>
      <w:r w:rsidR="00660457">
        <w:rPr>
          <w:lang w:eastAsia="zh-CN"/>
        </w:rPr>
        <w:t xml:space="preserve">the </w:t>
      </w:r>
      <w:r w:rsidR="001125C0">
        <w:rPr>
          <w:rFonts w:hint="eastAsia"/>
          <w:lang w:eastAsia="zh-CN"/>
        </w:rPr>
        <w:t>NLTK st</w:t>
      </w:r>
      <w:r w:rsidR="00B55D0C">
        <w:rPr>
          <w:rFonts w:hint="eastAsia"/>
          <w:lang w:eastAsia="zh-CN"/>
        </w:rPr>
        <w:t>opwords corpus</w:t>
      </w:r>
      <w:r w:rsidR="004D0EAF">
        <w:rPr>
          <w:rFonts w:hint="eastAsia"/>
          <w:lang w:eastAsia="zh-CN"/>
        </w:rPr>
        <w:t xml:space="preserve"> </w:t>
      </w:r>
      <w:r w:rsidR="00872BD6">
        <w:rPr>
          <w:lang w:eastAsia="zh-CN"/>
        </w:rPr>
        <w:fldChar w:fldCharType="begin"/>
      </w:r>
      <w:r w:rsidR="00B951CB">
        <w:rPr>
          <w:lang w:eastAsia="zh-CN"/>
        </w:rPr>
        <w:instrText xml:space="preserve"> ADDIN EN.CITE &lt;EndNote&gt;&lt;Cite ExcludeAuth="1"&gt;&lt;Year&gt;2011&lt;/Year&gt;&lt;RecNum&gt;18&lt;/RecNum&gt;&lt;DisplayText&gt;[19]&lt;/DisplayText&gt;&lt;record&gt;&lt;rec-number&gt;18&lt;/rec-number&gt;&lt;foreign-keys&gt;&lt;key app="EN" db-id="dzrw52t5edwtv2e0dr65xrzoz0edx90ft0s0"&gt;18&lt;/key&gt;&lt;/foreign-keys&gt;&lt;ref-type name="Web Page"&gt;12&lt;/ref-type&gt;&lt;contributors&gt;&lt;/contributors&gt;&lt;titles&gt;&lt;title&gt;Natural Language Toolkit (NLTK)&lt;/title&gt;&lt;/titles&gt;&lt;dates&gt;&lt;year&gt;2011&lt;/year&gt;&lt;/dates&gt;&lt;publisher&gt;Bird, Steven (site is maintained by)&lt;/publisher&gt;&lt;urls&gt;&lt;related-urls&gt;&lt;url&gt;http://www.nltk.org&lt;/url&gt;&lt;/related-urls&gt;&lt;/urls&gt;&lt;custom1&gt;2011&lt;/custom1&gt;&lt;custom2&gt;January, 2012&lt;/custom2&gt;&lt;/record&gt;&lt;/Cite&gt;&lt;/EndNote&gt;</w:instrText>
      </w:r>
      <w:r w:rsidR="00872BD6">
        <w:rPr>
          <w:lang w:eastAsia="zh-CN"/>
        </w:rPr>
        <w:fldChar w:fldCharType="separate"/>
      </w:r>
      <w:r w:rsidR="00B951CB">
        <w:rPr>
          <w:noProof/>
          <w:lang w:eastAsia="zh-CN"/>
        </w:rPr>
        <w:t>[</w:t>
      </w:r>
      <w:hyperlink w:anchor="_ENREF_19" w:tooltip=", 2011 #18" w:history="1">
        <w:r w:rsidR="00B951CB">
          <w:rPr>
            <w:noProof/>
            <w:lang w:eastAsia="zh-CN"/>
          </w:rPr>
          <w:t>19</w:t>
        </w:r>
      </w:hyperlink>
      <w:r w:rsidR="00B951CB">
        <w:rPr>
          <w:noProof/>
          <w:lang w:eastAsia="zh-CN"/>
        </w:rPr>
        <w:t>]</w:t>
      </w:r>
      <w:r w:rsidR="00872BD6">
        <w:rPr>
          <w:lang w:eastAsia="zh-CN"/>
        </w:rPr>
        <w:fldChar w:fldCharType="end"/>
      </w:r>
      <w:r w:rsidR="00B55D0C">
        <w:rPr>
          <w:rFonts w:hint="eastAsia"/>
          <w:lang w:eastAsia="zh-CN"/>
        </w:rPr>
        <w:t xml:space="preserve">. Finally, </w:t>
      </w:r>
      <w:r w:rsidR="00667863">
        <w:rPr>
          <w:rFonts w:hint="eastAsia"/>
          <w:lang w:eastAsia="zh-CN"/>
        </w:rPr>
        <w:t>WordNet</w:t>
      </w:r>
      <w:r w:rsidR="00667863">
        <w:rPr>
          <w:lang w:eastAsia="zh-CN"/>
        </w:rPr>
        <w:t>’s</w:t>
      </w:r>
      <w:r w:rsidR="00667863">
        <w:rPr>
          <w:rFonts w:hint="eastAsia"/>
          <w:lang w:eastAsia="zh-CN"/>
        </w:rPr>
        <w:t xml:space="preserve"> morphology function</w:t>
      </w:r>
      <w:r w:rsidR="00667863">
        <w:rPr>
          <w:lang w:eastAsia="zh-CN"/>
        </w:rPr>
        <w:t xml:space="preserve"> stems </w:t>
      </w:r>
      <w:r w:rsidR="00660457">
        <w:rPr>
          <w:lang w:eastAsia="zh-CN"/>
        </w:rPr>
        <w:t xml:space="preserve">the </w:t>
      </w:r>
      <w:r w:rsidR="00B55D0C">
        <w:rPr>
          <w:rFonts w:hint="eastAsia"/>
          <w:lang w:eastAsia="zh-CN"/>
        </w:rPr>
        <w:t>remain</w:t>
      </w:r>
      <w:r w:rsidR="00660457">
        <w:rPr>
          <w:lang w:eastAsia="zh-CN"/>
        </w:rPr>
        <w:t>ing</w:t>
      </w:r>
      <w:r w:rsidR="00B55D0C">
        <w:rPr>
          <w:rFonts w:hint="eastAsia"/>
          <w:lang w:eastAsia="zh-CN"/>
        </w:rPr>
        <w:t xml:space="preserve"> words</w:t>
      </w:r>
      <w:r w:rsidR="00D60A46">
        <w:rPr>
          <w:lang w:eastAsia="zh-CN"/>
        </w:rPr>
        <w:t xml:space="preserve"> to</w:t>
      </w:r>
      <w:r w:rsidR="00F0676F">
        <w:rPr>
          <w:rFonts w:hint="eastAsia"/>
          <w:lang w:eastAsia="zh-CN"/>
        </w:rPr>
        <w:t xml:space="preserve"> find a possible base form for the given word</w:t>
      </w:r>
      <w:r w:rsidR="00660457">
        <w:rPr>
          <w:lang w:eastAsia="zh-CN"/>
        </w:rPr>
        <w:t>.</w:t>
      </w:r>
      <w:r w:rsidR="00F0676F">
        <w:rPr>
          <w:rFonts w:hint="eastAsia"/>
          <w:lang w:eastAsia="zh-CN"/>
        </w:rPr>
        <w:t xml:space="preserve"> </w:t>
      </w:r>
      <w:r w:rsidR="00660457">
        <w:rPr>
          <w:lang w:eastAsia="zh-CN"/>
        </w:rPr>
        <w:t>Using</w:t>
      </w:r>
      <w:r w:rsidR="00660457">
        <w:rPr>
          <w:rFonts w:hint="eastAsia"/>
          <w:lang w:eastAsia="zh-CN"/>
        </w:rPr>
        <w:t xml:space="preserve"> </w:t>
      </w:r>
      <w:r w:rsidR="00F0676F">
        <w:rPr>
          <w:rFonts w:hint="eastAsia"/>
          <w:lang w:eastAsia="zh-CN"/>
        </w:rPr>
        <w:t xml:space="preserve">the given </w:t>
      </w:r>
      <w:r w:rsidR="00167848">
        <w:rPr>
          <w:lang w:eastAsia="zh-CN"/>
        </w:rPr>
        <w:t>POS</w:t>
      </w:r>
      <w:r w:rsidR="00F0676F">
        <w:rPr>
          <w:rFonts w:hint="eastAsia"/>
          <w:lang w:eastAsia="zh-CN"/>
        </w:rPr>
        <w:t xml:space="preserve">, </w:t>
      </w:r>
      <w:r w:rsidR="00167848">
        <w:rPr>
          <w:lang w:eastAsia="zh-CN"/>
        </w:rPr>
        <w:t>the algorithm</w:t>
      </w:r>
      <w:r w:rsidR="00167848">
        <w:rPr>
          <w:rFonts w:hint="eastAsia"/>
          <w:lang w:eastAsia="zh-CN"/>
        </w:rPr>
        <w:t xml:space="preserve"> </w:t>
      </w:r>
      <w:r w:rsidR="00F0676F">
        <w:rPr>
          <w:rFonts w:hint="eastAsia"/>
          <w:lang w:eastAsia="zh-CN"/>
        </w:rPr>
        <w:t xml:space="preserve">recursively </w:t>
      </w:r>
      <w:r w:rsidR="00660457">
        <w:rPr>
          <w:rFonts w:hint="eastAsia"/>
          <w:lang w:eastAsia="zh-CN"/>
        </w:rPr>
        <w:t>strip</w:t>
      </w:r>
      <w:r w:rsidR="00660457">
        <w:rPr>
          <w:lang w:eastAsia="zh-CN"/>
        </w:rPr>
        <w:t>s</w:t>
      </w:r>
      <w:r w:rsidR="00660457">
        <w:rPr>
          <w:rFonts w:hint="eastAsia"/>
          <w:lang w:eastAsia="zh-CN"/>
        </w:rPr>
        <w:t xml:space="preserve"> </w:t>
      </w:r>
      <w:r w:rsidR="00F0676F">
        <w:rPr>
          <w:rFonts w:hint="eastAsia"/>
          <w:lang w:eastAsia="zh-CN"/>
        </w:rPr>
        <w:t>affixes until a form in WordNet is found.</w:t>
      </w:r>
      <w:r w:rsidR="004A1379">
        <w:rPr>
          <w:rFonts w:hint="eastAsia"/>
          <w:lang w:eastAsia="zh-CN"/>
        </w:rPr>
        <w:t xml:space="preserve"> </w:t>
      </w:r>
      <w:r w:rsidR="00660457">
        <w:rPr>
          <w:lang w:eastAsia="zh-CN"/>
        </w:rPr>
        <w:t xml:space="preserve">As the text is processed, </w:t>
      </w:r>
      <w:r w:rsidR="00667863">
        <w:rPr>
          <w:lang w:eastAsia="zh-CN"/>
        </w:rPr>
        <w:t xml:space="preserve">we record </w:t>
      </w:r>
      <w:r w:rsidR="00660457">
        <w:rPr>
          <w:lang w:eastAsia="zh-CN"/>
        </w:rPr>
        <w:t>t</w:t>
      </w:r>
      <w:r w:rsidR="004A1379">
        <w:rPr>
          <w:rFonts w:hint="eastAsia"/>
          <w:lang w:eastAsia="zh-CN"/>
        </w:rPr>
        <w:t xml:space="preserve">he frequencies of stemmed words in the document. </w:t>
      </w:r>
    </w:p>
    <w:p w:rsidR="008B197E" w:rsidRDefault="0038145B">
      <w:pPr>
        <w:pStyle w:val="Heading2"/>
        <w:spacing w:before="120"/>
      </w:pPr>
      <w:r>
        <w:rPr>
          <w:lang w:eastAsia="zh-CN"/>
        </w:rPr>
        <w:t>Concept</w:t>
      </w:r>
      <w:r w:rsidR="00072CF2">
        <w:rPr>
          <w:lang w:eastAsia="zh-CN"/>
        </w:rPr>
        <w:t>/Synset</w:t>
      </w:r>
      <w:r>
        <w:rPr>
          <w:lang w:eastAsia="zh-CN"/>
        </w:rPr>
        <w:t xml:space="preserve"> </w:t>
      </w:r>
      <w:r w:rsidR="007857A2">
        <w:rPr>
          <w:lang w:eastAsia="zh-CN"/>
        </w:rPr>
        <w:t>E</w:t>
      </w:r>
      <w:r>
        <w:rPr>
          <w:lang w:eastAsia="zh-CN"/>
        </w:rPr>
        <w:t>xtraction</w:t>
      </w:r>
      <w:r w:rsidR="007857A2">
        <w:rPr>
          <w:lang w:eastAsia="zh-CN"/>
        </w:rPr>
        <w:t xml:space="preserve"> </w:t>
      </w:r>
    </w:p>
    <w:p w:rsidR="008B197E" w:rsidRDefault="003F7F12">
      <w:pPr>
        <w:spacing w:after="120"/>
        <w:rPr>
          <w:lang w:eastAsia="zh-CN"/>
        </w:rPr>
      </w:pPr>
      <w:r>
        <w:t xml:space="preserve">WordNet </w:t>
      </w:r>
      <w:r w:rsidR="00872BD6">
        <w:fldChar w:fldCharType="begin"/>
      </w:r>
      <w:r w:rsidR="00B951CB">
        <w:instrText xml:space="preserve"> ADDIN EN.CITE &lt;EndNote&gt;&lt;Cite&gt;&lt;Author&gt;Miller&lt;/Author&gt;&lt;Year&gt;1990&lt;/Year&gt;&lt;RecNum&gt;13&lt;/RecNum&gt;&lt;DisplayText&gt;[10]&lt;/DisplayText&gt;&lt;record&gt;&lt;rec-number&gt;13&lt;/rec-number&gt;&lt;foreign-keys&gt;&lt;key app="EN" db-id="dzrw52t5edwtv2e0dr65xrzoz0edx90ft0s0"&gt;13&lt;/key&gt;&lt;/foreign-keys&gt;&lt;ref-type name="Journal Article"&gt;17&lt;/ref-type&gt;&lt;contributors&gt;&lt;authors&gt;&lt;author&gt;Miller, George A. &lt;/author&gt;&lt;author&gt;Beckwith, Richard &lt;/author&gt;&lt;author&gt;Fellbaum, Christiane &lt;/author&gt;&lt;author&gt;Gross, Derek &lt;/author&gt;&lt;author&gt;Miller, Katherine &lt;/author&gt;&lt;/authors&gt;&lt;/contributors&gt;&lt;titles&gt;&lt;title&gt;WordNet: An on-line lexical database&lt;/title&gt;&lt;secondary-title&gt;International Journal of Lexicography&lt;/secondary-title&gt;&lt;/titles&gt;&lt;periodical&gt;&lt;full-title&gt;International Journal of Lexicography&lt;/full-title&gt;&lt;/periodical&gt;&lt;pages&gt;235-244&lt;/pages&gt;&lt;volume&gt;3&lt;/volume&gt;&lt;number&gt;4&lt;/number&gt;&lt;dates&gt;&lt;year&gt;1990&lt;/year&gt;&lt;/dates&gt;&lt;urls&gt;&lt;/urls&gt;&lt;/record&gt;&lt;/Cite&gt;&lt;/EndNote&gt;</w:instrText>
      </w:r>
      <w:r w:rsidR="00872BD6">
        <w:fldChar w:fldCharType="separate"/>
      </w:r>
      <w:r w:rsidR="00B951CB">
        <w:rPr>
          <w:noProof/>
        </w:rPr>
        <w:t>[</w:t>
      </w:r>
      <w:hyperlink w:anchor="_ENREF_10" w:tooltip="Miller, 1990 #13" w:history="1">
        <w:r w:rsidR="00B951CB">
          <w:rPr>
            <w:noProof/>
          </w:rPr>
          <w:t>10</w:t>
        </w:r>
      </w:hyperlink>
      <w:r w:rsidR="00B951CB">
        <w:rPr>
          <w:noProof/>
        </w:rPr>
        <w:t>]</w:t>
      </w:r>
      <w:r w:rsidR="00872BD6">
        <w:fldChar w:fldCharType="end"/>
      </w:r>
      <w:r w:rsidR="008649AE">
        <w:t xml:space="preserve"> groups English words into sets of synonyms called synsets</w:t>
      </w:r>
      <w:r w:rsidR="00167848">
        <w:t xml:space="preserve">. Synset words can be used </w:t>
      </w:r>
      <w:r>
        <w:t>interchangeabl</w:t>
      </w:r>
      <w:r w:rsidR="00167848">
        <w:t xml:space="preserve">y without </w:t>
      </w:r>
      <w:r w:rsidR="00D60A46">
        <w:t>significant change to</w:t>
      </w:r>
      <w:r>
        <w:t xml:space="preserve"> </w:t>
      </w:r>
      <w:r w:rsidR="00167848">
        <w:t>the</w:t>
      </w:r>
      <w:r>
        <w:t xml:space="preserve"> </w:t>
      </w:r>
      <w:r w:rsidR="00167848">
        <w:t xml:space="preserve">meaning or </w:t>
      </w:r>
      <w:r w:rsidR="0086127D">
        <w:t xml:space="preserve">concept discussed in </w:t>
      </w:r>
      <w:r w:rsidR="00167848">
        <w:t xml:space="preserve">the </w:t>
      </w:r>
      <w:r w:rsidR="0086127D">
        <w:t>document</w:t>
      </w:r>
      <w:r>
        <w:t xml:space="preserve">. </w:t>
      </w:r>
      <w:r w:rsidR="0038145B">
        <w:t xml:space="preserve">In WordNet, </w:t>
      </w:r>
      <w:r w:rsidR="00D60A46">
        <w:t>synonyms</w:t>
      </w:r>
      <w:r w:rsidR="00167848">
        <w:t xml:space="preserve"> </w:t>
      </w:r>
      <w:r w:rsidR="0038145B">
        <w:t>are included in</w:t>
      </w:r>
      <w:r w:rsidR="00257D22">
        <w:t xml:space="preserve"> </w:t>
      </w:r>
      <w:r w:rsidR="00167848">
        <w:t>multiple</w:t>
      </w:r>
      <w:r w:rsidR="008649AE">
        <w:t xml:space="preserve"> synsets</w:t>
      </w:r>
      <w:r w:rsidR="00D6739E">
        <w:t xml:space="preserve"> to represents the</w:t>
      </w:r>
      <w:r w:rsidR="0086127D">
        <w:t xml:space="preserve"> different meanings or</w:t>
      </w:r>
      <w:r w:rsidR="0038145B">
        <w:t xml:space="preserve"> concept</w:t>
      </w:r>
      <w:r w:rsidR="0086127D">
        <w:t>s</w:t>
      </w:r>
      <w:r w:rsidR="0038145B">
        <w:t>.</w:t>
      </w:r>
      <w:r w:rsidR="00257D22">
        <w:t xml:space="preserve"> </w:t>
      </w:r>
      <w:r w:rsidR="0038145B">
        <w:t xml:space="preserve">Through </w:t>
      </w:r>
      <w:r w:rsidR="00072CF2">
        <w:t xml:space="preserve">a word’s </w:t>
      </w:r>
      <w:r w:rsidR="0038145B">
        <w:t>context</w:t>
      </w:r>
      <w:r w:rsidR="00072CF2">
        <w:t>,</w:t>
      </w:r>
      <w:r w:rsidR="0038145B">
        <w:t xml:space="preserve"> </w:t>
      </w:r>
      <w:r w:rsidR="0086127D">
        <w:t xml:space="preserve">its </w:t>
      </w:r>
      <w:r w:rsidR="0038145B">
        <w:t xml:space="preserve">meaning </w:t>
      </w:r>
      <w:r w:rsidR="00D60A46">
        <w:t>is derived</w:t>
      </w:r>
      <w:r w:rsidR="0038145B">
        <w:t xml:space="preserve"> but </w:t>
      </w:r>
      <w:r w:rsidR="0086127D">
        <w:t>there may be ambiguity. For instance,</w:t>
      </w:r>
      <w:r w:rsidR="00D6739E">
        <w:t xml:space="preserve"> </w:t>
      </w:r>
      <w:r w:rsidR="000839F5">
        <w:t xml:space="preserve">the sentence </w:t>
      </w:r>
      <w:r w:rsidR="00D6739E">
        <w:t xml:space="preserve">“How much dough do you have?” </w:t>
      </w:r>
      <w:r w:rsidR="000839F5">
        <w:t>has two meanings:</w:t>
      </w:r>
      <w:r w:rsidR="00D6739E">
        <w:t xml:space="preserve"> a quantity of material used in cooking or the slang version to represent the concept “money”. </w:t>
      </w:r>
      <w:r w:rsidR="000839F5">
        <w:t xml:space="preserve">Identifying the correct meaning is the challenge of word sense disambiguation (WSD). </w:t>
      </w:r>
      <w:r w:rsidR="00D6739E">
        <w:t>In selecting a synset to represent a word’s concept, we reduce</w:t>
      </w:r>
      <w:r w:rsidR="00F26F4C">
        <w:t xml:space="preserve"> complexity </w:t>
      </w:r>
      <w:r w:rsidR="000839F5">
        <w:t xml:space="preserve">by eliminating the other word senses </w:t>
      </w:r>
      <w:r w:rsidR="00D6739E">
        <w:t xml:space="preserve">but </w:t>
      </w:r>
      <w:r w:rsidR="000C33C4">
        <w:t xml:space="preserve">in </w:t>
      </w:r>
      <w:r w:rsidR="00D60A46">
        <w:t>doing so we may</w:t>
      </w:r>
      <w:r w:rsidR="00D6739E">
        <w:t xml:space="preserve"> sacrifice </w:t>
      </w:r>
      <w:r w:rsidR="00F26F4C">
        <w:t>accuracy</w:t>
      </w:r>
      <w:r w:rsidR="000839F5">
        <w:t xml:space="preserve"> by selecting the wrong sense</w:t>
      </w:r>
      <w:r w:rsidR="00F26F4C">
        <w:t>.</w:t>
      </w:r>
      <w:r w:rsidR="000839F5">
        <w:t xml:space="preserve"> In</w:t>
      </w:r>
      <w:r w:rsidR="0038145B">
        <w:t xml:space="preserve"> building </w:t>
      </w:r>
      <w:r w:rsidR="000839F5">
        <w:t xml:space="preserve">the </w:t>
      </w:r>
      <w:r w:rsidR="00D60A46">
        <w:t xml:space="preserve">document’s </w:t>
      </w:r>
      <w:r w:rsidR="0038145B">
        <w:t>concept chain</w:t>
      </w:r>
      <w:r w:rsidR="000839F5">
        <w:t>s</w:t>
      </w:r>
      <w:r w:rsidR="0038145B">
        <w:t xml:space="preserve">, we have to decide which synset represents the proper meaning of the word. Assigning a proper synset to each word is a form of </w:t>
      </w:r>
      <w:r w:rsidR="00D60A46">
        <w:t>WSD</w:t>
      </w:r>
      <w:r w:rsidR="0038145B">
        <w:t>.</w:t>
      </w:r>
    </w:p>
    <w:p w:rsidR="00A84340" w:rsidRDefault="00A84340" w:rsidP="00A21BB3">
      <w:pPr>
        <w:spacing w:after="120"/>
        <w:rPr>
          <w:lang w:eastAsia="zh-CN"/>
        </w:rPr>
      </w:pPr>
      <w:r>
        <w:rPr>
          <w:rFonts w:hint="eastAsia"/>
          <w:lang w:eastAsia="zh-CN"/>
        </w:rPr>
        <w:t xml:space="preserve">In </w:t>
      </w:r>
      <w:r w:rsidR="00872BD6">
        <w:rPr>
          <w:lang w:eastAsia="zh-CN"/>
        </w:rPr>
        <w:fldChar w:fldCharType="begin"/>
      </w:r>
      <w:r w:rsidR="00B951CB">
        <w:rPr>
          <w:lang w:eastAsia="zh-CN"/>
        </w:rPr>
        <w:instrText xml:space="preserve"> ADDIN EN.CITE &lt;EndNote&gt;&lt;Cite&gt;&lt;Author&gt;Wang&lt;/Author&gt;&lt;Year&gt;2007&lt;/Year&gt;&lt;RecNum&gt;172&lt;/RecNum&gt;&lt;DisplayText&gt;[15]&lt;/DisplayText&gt;&lt;record&gt;&lt;rec-number&gt;172&lt;/rec-number&gt;&lt;foreign-keys&gt;&lt;key app="EN" db-id="t2v0p0rf8dzz5qevwxlva0epvvat0frzarx2"&gt;172&lt;/key&gt;&lt;/foreign-keys&gt;&lt;ref-type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Intelligence&lt;/secondary-title&gt;&lt;/titles&gt;&lt;pages&gt;395-401&lt;/pages&gt;&lt;keywords&gt;&lt;keyword&gt;ontologies&lt;/keyword&gt;&lt;/keywords&gt;&lt;dates&gt;&lt;year&gt;2007&lt;/year&gt;&lt;/dates&gt;&lt;publisher&gt;IEEE Computer Society&lt;/publisher&gt;&lt;isbn&gt;0-7695-3026-5&lt;/isbn&gt;&lt;urls&gt;&lt;/urls&gt;&lt;custom1&gt;1331879&lt;/custom1&gt;&lt;electronic-resource-num&gt;http://dx.doi.org/10.1109/WI.2007.36&lt;/electronic-resource-num&gt;&lt;/record&gt;&lt;/Cite&gt;&lt;/EndNote&gt;</w:instrText>
      </w:r>
      <w:r w:rsidR="00872BD6">
        <w:rPr>
          <w:lang w:eastAsia="zh-CN"/>
        </w:rPr>
        <w:fldChar w:fldCharType="separate"/>
      </w:r>
      <w:r w:rsidR="00B951CB">
        <w:rPr>
          <w:noProof/>
          <w:lang w:eastAsia="zh-CN"/>
        </w:rPr>
        <w:t>[</w:t>
      </w:r>
      <w:hyperlink w:anchor="_ENREF_15" w:tooltip="Wang, 2007 #172" w:history="1">
        <w:r w:rsidR="00B951CB">
          <w:rPr>
            <w:noProof/>
            <w:lang w:eastAsia="zh-CN"/>
          </w:rPr>
          <w:t>15</w:t>
        </w:r>
      </w:hyperlink>
      <w:r w:rsidR="00B951CB">
        <w:rPr>
          <w:noProof/>
          <w:lang w:eastAsia="zh-CN"/>
        </w:rPr>
        <w:t>]</w:t>
      </w:r>
      <w:r w:rsidR="00872BD6">
        <w:rPr>
          <w:lang w:eastAsia="zh-CN"/>
        </w:rPr>
        <w:fldChar w:fldCharType="end"/>
      </w:r>
      <w:r>
        <w:rPr>
          <w:rFonts w:hint="eastAsia"/>
          <w:lang w:eastAsia="zh-CN"/>
        </w:rPr>
        <w:t xml:space="preserve">, </w:t>
      </w:r>
      <w:r w:rsidR="00A21BB3">
        <w:rPr>
          <w:rFonts w:hint="eastAsia"/>
          <w:lang w:eastAsia="zh-CN"/>
        </w:rPr>
        <w:t>i</w:t>
      </w:r>
      <w:r w:rsidR="00A21BB3" w:rsidRPr="00A21BB3">
        <w:rPr>
          <w:lang w:eastAsia="zh-CN"/>
        </w:rPr>
        <w:t>f a term has multiple senses</w:t>
      </w:r>
      <w:r w:rsidR="00A21BB3">
        <w:rPr>
          <w:rFonts w:hint="eastAsia"/>
          <w:lang w:eastAsia="zh-CN"/>
        </w:rPr>
        <w:t xml:space="preserve">, Wang et al. added only those senses that </w:t>
      </w:r>
      <w:r w:rsidR="00A21BB3" w:rsidRPr="00A21BB3">
        <w:rPr>
          <w:lang w:eastAsia="zh-CN"/>
        </w:rPr>
        <w:t>paired with other terms</w:t>
      </w:r>
      <w:r w:rsidR="00913CC1">
        <w:rPr>
          <w:lang w:eastAsia="zh-CN"/>
        </w:rPr>
        <w:t>, making them candidate concept chains</w:t>
      </w:r>
      <w:r w:rsidR="00F33BAD">
        <w:rPr>
          <w:rFonts w:hint="eastAsia"/>
          <w:lang w:eastAsia="zh-CN"/>
        </w:rPr>
        <w:t xml:space="preserve">. </w:t>
      </w:r>
      <w:r w:rsidR="001D11D7">
        <w:rPr>
          <w:lang w:eastAsia="zh-CN"/>
        </w:rPr>
        <w:t xml:space="preserve">This </w:t>
      </w:r>
      <w:r w:rsidR="003600F1">
        <w:rPr>
          <w:lang w:eastAsia="zh-CN"/>
        </w:rPr>
        <w:t xml:space="preserve">slightly </w:t>
      </w:r>
      <w:r w:rsidR="001D11D7">
        <w:rPr>
          <w:lang w:eastAsia="zh-CN"/>
        </w:rPr>
        <w:t>reduced complexity while maintain</w:t>
      </w:r>
      <w:r w:rsidR="00BF3835">
        <w:rPr>
          <w:lang w:eastAsia="zh-CN"/>
        </w:rPr>
        <w:t>ing</w:t>
      </w:r>
      <w:r w:rsidR="001D11D7">
        <w:rPr>
          <w:lang w:eastAsia="zh-CN"/>
        </w:rPr>
        <w:t xml:space="preserve"> accuracy but we found</w:t>
      </w:r>
      <w:r w:rsidR="00913CC1">
        <w:rPr>
          <w:lang w:eastAsia="zh-CN"/>
        </w:rPr>
        <w:t xml:space="preserve"> t</w:t>
      </w:r>
      <w:r w:rsidR="00F33BAD">
        <w:rPr>
          <w:rFonts w:hint="eastAsia"/>
          <w:lang w:eastAsia="zh-CN"/>
        </w:rPr>
        <w:t>his solution introduce</w:t>
      </w:r>
      <w:r w:rsidR="00913CC1">
        <w:rPr>
          <w:lang w:eastAsia="zh-CN"/>
        </w:rPr>
        <w:t>d</w:t>
      </w:r>
      <w:r w:rsidR="001D11D7">
        <w:rPr>
          <w:lang w:eastAsia="zh-CN"/>
        </w:rPr>
        <w:t xml:space="preserve"> </w:t>
      </w:r>
      <w:r w:rsidR="00F33BAD">
        <w:rPr>
          <w:rFonts w:hint="eastAsia"/>
          <w:lang w:eastAsia="zh-CN"/>
        </w:rPr>
        <w:t>noise</w:t>
      </w:r>
      <w:r w:rsidR="00BF3835">
        <w:rPr>
          <w:lang w:eastAsia="zh-CN"/>
        </w:rPr>
        <w:t xml:space="preserve"> </w:t>
      </w:r>
      <w:r w:rsidR="007857A2">
        <w:rPr>
          <w:lang w:eastAsia="zh-CN"/>
        </w:rPr>
        <w:t>preventing the</w:t>
      </w:r>
      <w:r w:rsidR="00BF3835">
        <w:rPr>
          <w:lang w:eastAsia="zh-CN"/>
        </w:rPr>
        <w:t xml:space="preserve"> capture </w:t>
      </w:r>
      <w:r w:rsidR="007857A2">
        <w:rPr>
          <w:lang w:eastAsia="zh-CN"/>
        </w:rPr>
        <w:t xml:space="preserve">of </w:t>
      </w:r>
      <w:r w:rsidR="00BF3835">
        <w:rPr>
          <w:lang w:eastAsia="zh-CN"/>
        </w:rPr>
        <w:t>a concept signature for each document</w:t>
      </w:r>
      <w:r w:rsidR="00F33BAD">
        <w:rPr>
          <w:rFonts w:hint="eastAsia"/>
          <w:lang w:eastAsia="zh-CN"/>
        </w:rPr>
        <w:t xml:space="preserve">. For example, </w:t>
      </w:r>
      <w:r w:rsidR="00913CC1">
        <w:rPr>
          <w:lang w:eastAsia="zh-CN"/>
        </w:rPr>
        <w:t xml:space="preserve">the word </w:t>
      </w:r>
      <w:r w:rsidR="00F33BAD">
        <w:rPr>
          <w:lang w:eastAsia="zh-CN"/>
        </w:rPr>
        <w:t>“</w:t>
      </w:r>
      <w:r w:rsidR="00F33BAD">
        <w:rPr>
          <w:rFonts w:hint="eastAsia"/>
          <w:lang w:eastAsia="zh-CN"/>
        </w:rPr>
        <w:t>unit</w:t>
      </w:r>
      <w:r w:rsidR="00F33BAD">
        <w:rPr>
          <w:lang w:eastAsia="zh-CN"/>
        </w:rPr>
        <w:t>”</w:t>
      </w:r>
      <w:r w:rsidR="00F33BAD">
        <w:rPr>
          <w:rFonts w:hint="eastAsia"/>
          <w:lang w:eastAsia="zh-CN"/>
        </w:rPr>
        <w:t xml:space="preserve"> has six senses in WordNet</w:t>
      </w:r>
      <w:r w:rsidR="007857A2">
        <w:rPr>
          <w:lang w:eastAsia="zh-CN"/>
        </w:rPr>
        <w:t>. It</w:t>
      </w:r>
      <w:r w:rsidR="00B315A1">
        <w:rPr>
          <w:lang w:eastAsia="zh-CN"/>
        </w:rPr>
        <w:t xml:space="preserve"> i</w:t>
      </w:r>
      <w:r w:rsidR="007857A2">
        <w:rPr>
          <w:lang w:eastAsia="zh-CN"/>
        </w:rPr>
        <w:t>s</w:t>
      </w:r>
      <w:r w:rsidR="00913CC1">
        <w:rPr>
          <w:lang w:eastAsia="zh-CN"/>
        </w:rPr>
        <w:t xml:space="preserve"> used </w:t>
      </w:r>
      <w:r w:rsidR="00913CC1">
        <w:rPr>
          <w:lang w:eastAsia="zh-CN"/>
        </w:rPr>
        <w:lastRenderedPageBreak/>
        <w:t xml:space="preserve">most frequently </w:t>
      </w:r>
      <w:r w:rsidR="00BF3835">
        <w:rPr>
          <w:lang w:eastAsia="zh-CN"/>
        </w:rPr>
        <w:t xml:space="preserve">to mean a unit of measurement. This </w:t>
      </w:r>
      <w:r w:rsidR="00B315A1">
        <w:rPr>
          <w:lang w:eastAsia="zh-CN"/>
        </w:rPr>
        <w:t xml:space="preserve">sense </w:t>
      </w:r>
      <w:r w:rsidR="00BF3835">
        <w:rPr>
          <w:lang w:eastAsia="zh-CN"/>
        </w:rPr>
        <w:t xml:space="preserve">usually does not add uniqueness </w:t>
      </w:r>
      <w:r w:rsidR="007857A2">
        <w:rPr>
          <w:lang w:eastAsia="zh-CN"/>
        </w:rPr>
        <w:t xml:space="preserve">to </w:t>
      </w:r>
      <w:r w:rsidR="00B315A1">
        <w:rPr>
          <w:lang w:eastAsia="zh-CN"/>
        </w:rPr>
        <w:t xml:space="preserve">a document’s </w:t>
      </w:r>
      <w:r w:rsidR="00913CC1">
        <w:rPr>
          <w:lang w:eastAsia="zh-CN"/>
        </w:rPr>
        <w:t>represent</w:t>
      </w:r>
      <w:r w:rsidR="007857A2">
        <w:rPr>
          <w:lang w:eastAsia="zh-CN"/>
        </w:rPr>
        <w:t xml:space="preserve">ation </w:t>
      </w:r>
      <w:r w:rsidR="00061DDF">
        <w:rPr>
          <w:lang w:eastAsia="zh-CN"/>
        </w:rPr>
        <w:t xml:space="preserve">but </w:t>
      </w:r>
      <w:r w:rsidR="00B315A1">
        <w:rPr>
          <w:lang w:eastAsia="zh-CN"/>
        </w:rPr>
        <w:t>“unit’</w:t>
      </w:r>
      <w:r w:rsidR="00061DDF">
        <w:rPr>
          <w:lang w:eastAsia="zh-CN"/>
        </w:rPr>
        <w:t>s</w:t>
      </w:r>
      <w:r w:rsidR="00B315A1">
        <w:rPr>
          <w:lang w:eastAsia="zh-CN"/>
        </w:rPr>
        <w:t>”</w:t>
      </w:r>
      <w:r w:rsidR="00061DDF">
        <w:rPr>
          <w:lang w:eastAsia="zh-CN"/>
        </w:rPr>
        <w:t xml:space="preserve"> third sense </w:t>
      </w:r>
      <w:r w:rsidR="00B315A1">
        <w:rPr>
          <w:lang w:eastAsia="zh-CN"/>
        </w:rPr>
        <w:t xml:space="preserve">defines </w:t>
      </w:r>
      <w:r w:rsidR="00061DDF" w:rsidRPr="00D21E4C">
        <w:rPr>
          <w:lang w:eastAsia="zh-CN"/>
        </w:rPr>
        <w:t>an organization regarded as part of a larger social group</w:t>
      </w:r>
      <w:r w:rsidR="00BF3835">
        <w:rPr>
          <w:lang w:eastAsia="zh-CN"/>
        </w:rPr>
        <w:t>.</w:t>
      </w:r>
      <w:r w:rsidR="00BF3835">
        <w:rPr>
          <w:rFonts w:hint="eastAsia"/>
          <w:lang w:eastAsia="zh-CN"/>
        </w:rPr>
        <w:t xml:space="preserve"> </w:t>
      </w:r>
      <w:r w:rsidR="00BF3835">
        <w:rPr>
          <w:lang w:eastAsia="zh-CN"/>
        </w:rPr>
        <w:t>In this sense, a</w:t>
      </w:r>
      <w:r w:rsidR="00061DDF">
        <w:rPr>
          <w:rFonts w:hint="eastAsia"/>
          <w:lang w:eastAsia="zh-CN"/>
        </w:rPr>
        <w:t xml:space="preserve"> </w:t>
      </w:r>
      <w:r w:rsidR="00061DDF">
        <w:rPr>
          <w:lang w:eastAsia="zh-CN"/>
        </w:rPr>
        <w:t>“</w:t>
      </w:r>
      <w:r w:rsidR="00061DDF">
        <w:rPr>
          <w:rFonts w:hint="eastAsia"/>
          <w:lang w:eastAsia="zh-CN"/>
        </w:rPr>
        <w:t>team</w:t>
      </w:r>
      <w:r w:rsidR="00061DDF">
        <w:rPr>
          <w:lang w:eastAsia="zh-CN"/>
        </w:rPr>
        <w:t>”</w:t>
      </w:r>
      <w:r w:rsidR="00061DDF">
        <w:rPr>
          <w:rFonts w:hint="eastAsia"/>
          <w:lang w:eastAsia="zh-CN"/>
        </w:rPr>
        <w:t xml:space="preserve"> and </w:t>
      </w:r>
      <w:r w:rsidR="00061DDF">
        <w:rPr>
          <w:lang w:eastAsia="zh-CN"/>
        </w:rPr>
        <w:t>“</w:t>
      </w:r>
      <w:r w:rsidR="00061DDF">
        <w:rPr>
          <w:rFonts w:hint="eastAsia"/>
          <w:lang w:eastAsia="zh-CN"/>
        </w:rPr>
        <w:t>crew</w:t>
      </w:r>
      <w:r w:rsidR="00061DDF">
        <w:rPr>
          <w:lang w:eastAsia="zh-CN"/>
        </w:rPr>
        <w:t>” can create many IS-A relationships</w:t>
      </w:r>
      <w:r w:rsidR="00B315A1">
        <w:rPr>
          <w:lang w:eastAsia="zh-CN"/>
        </w:rPr>
        <w:t xml:space="preserve"> creating a more unique document signature</w:t>
      </w:r>
      <w:r w:rsidR="000C33C4">
        <w:rPr>
          <w:lang w:eastAsia="zh-CN"/>
        </w:rPr>
        <w:t xml:space="preserve"> by capturing the concept that discusses an organizational unit</w:t>
      </w:r>
      <w:r w:rsidR="00F33BAD">
        <w:rPr>
          <w:rFonts w:hint="eastAsia"/>
          <w:lang w:eastAsia="zh-CN"/>
        </w:rPr>
        <w:t>.</w:t>
      </w:r>
      <w:r w:rsidR="000C33C4">
        <w:rPr>
          <w:lang w:eastAsia="zh-CN"/>
        </w:rPr>
        <w:t xml:space="preserve"> But, i</w:t>
      </w:r>
      <w:r w:rsidR="00061DDF">
        <w:rPr>
          <w:lang w:eastAsia="zh-CN"/>
        </w:rPr>
        <w:t>f a document contains</w:t>
      </w:r>
      <w:r w:rsidR="00F33BAD">
        <w:rPr>
          <w:rFonts w:hint="eastAsia"/>
          <w:lang w:eastAsia="zh-CN"/>
        </w:rPr>
        <w:t xml:space="preserve"> </w:t>
      </w:r>
      <w:r w:rsidR="004A1379">
        <w:rPr>
          <w:rFonts w:hint="eastAsia"/>
          <w:lang w:eastAsia="zh-CN"/>
        </w:rPr>
        <w:t xml:space="preserve">a high </w:t>
      </w:r>
      <w:r w:rsidR="004A1379">
        <w:rPr>
          <w:lang w:eastAsia="zh-CN"/>
        </w:rPr>
        <w:t>occurrence</w:t>
      </w:r>
      <w:r w:rsidR="00D21E4C">
        <w:rPr>
          <w:rFonts w:hint="eastAsia"/>
          <w:lang w:eastAsia="zh-CN"/>
        </w:rPr>
        <w:t xml:space="preserve"> </w:t>
      </w:r>
      <w:r w:rsidR="00061DDF">
        <w:rPr>
          <w:lang w:eastAsia="zh-CN"/>
        </w:rPr>
        <w:t>of</w:t>
      </w:r>
      <w:r w:rsidR="00913CC1">
        <w:rPr>
          <w:lang w:eastAsia="zh-CN"/>
        </w:rPr>
        <w:t xml:space="preserve"> </w:t>
      </w:r>
      <w:r w:rsidR="00061DDF">
        <w:rPr>
          <w:lang w:eastAsia="zh-CN"/>
        </w:rPr>
        <w:t>“unit” as</w:t>
      </w:r>
      <w:r w:rsidR="00913CC1">
        <w:rPr>
          <w:rFonts w:hint="eastAsia"/>
          <w:lang w:eastAsia="zh-CN"/>
        </w:rPr>
        <w:t xml:space="preserve"> </w:t>
      </w:r>
      <w:r w:rsidR="00D21E4C">
        <w:rPr>
          <w:rFonts w:hint="eastAsia"/>
          <w:lang w:eastAsia="zh-CN"/>
        </w:rPr>
        <w:t>its first sense</w:t>
      </w:r>
      <w:r w:rsidR="004A1379">
        <w:rPr>
          <w:rFonts w:hint="eastAsia"/>
          <w:lang w:eastAsia="zh-CN"/>
        </w:rPr>
        <w:t xml:space="preserve"> </w:t>
      </w:r>
      <w:r w:rsidR="00B315A1">
        <w:rPr>
          <w:lang w:eastAsia="zh-CN"/>
        </w:rPr>
        <w:t>as well as</w:t>
      </w:r>
      <w:r w:rsidR="00B315A1">
        <w:rPr>
          <w:rFonts w:hint="eastAsia"/>
          <w:lang w:eastAsia="zh-CN"/>
        </w:rPr>
        <w:t xml:space="preserve"> </w:t>
      </w:r>
      <w:r w:rsidR="004A1379">
        <w:rPr>
          <w:rFonts w:hint="eastAsia"/>
          <w:lang w:eastAsia="zh-CN"/>
        </w:rPr>
        <w:t xml:space="preserve">many words </w:t>
      </w:r>
      <w:r w:rsidR="00061DDF">
        <w:rPr>
          <w:lang w:eastAsia="zh-CN"/>
        </w:rPr>
        <w:t>that form</w:t>
      </w:r>
      <w:r w:rsidR="004A1379">
        <w:rPr>
          <w:rFonts w:hint="eastAsia"/>
          <w:lang w:eastAsia="zh-CN"/>
        </w:rPr>
        <w:t xml:space="preserve"> IS-A relationships with the</w:t>
      </w:r>
      <w:r w:rsidR="004A1379">
        <w:rPr>
          <w:lang w:eastAsia="zh-CN"/>
        </w:rPr>
        <w:t xml:space="preserve"> </w:t>
      </w:r>
      <w:r w:rsidR="004A1379">
        <w:rPr>
          <w:rFonts w:hint="eastAsia"/>
          <w:lang w:eastAsia="zh-CN"/>
        </w:rPr>
        <w:t>third</w:t>
      </w:r>
      <w:r w:rsidR="004A1379">
        <w:rPr>
          <w:lang w:eastAsia="zh-CN"/>
        </w:rPr>
        <w:t xml:space="preserve"> sense</w:t>
      </w:r>
      <w:r w:rsidR="004A1379">
        <w:rPr>
          <w:rFonts w:hint="eastAsia"/>
          <w:lang w:eastAsia="zh-CN"/>
        </w:rPr>
        <w:t>,</w:t>
      </w:r>
      <w:r w:rsidR="00D21E4C">
        <w:rPr>
          <w:rFonts w:hint="eastAsia"/>
          <w:lang w:eastAsia="zh-CN"/>
        </w:rPr>
        <w:t xml:space="preserve"> </w:t>
      </w:r>
      <w:r w:rsidR="004A1379">
        <w:rPr>
          <w:rFonts w:hint="eastAsia"/>
          <w:lang w:eastAsia="zh-CN"/>
        </w:rPr>
        <w:t xml:space="preserve">such as </w:t>
      </w:r>
      <w:r w:rsidR="004A1379">
        <w:rPr>
          <w:lang w:eastAsia="zh-CN"/>
        </w:rPr>
        <w:t>“</w:t>
      </w:r>
      <w:r w:rsidR="00D21E4C">
        <w:rPr>
          <w:rFonts w:hint="eastAsia"/>
          <w:lang w:eastAsia="zh-CN"/>
        </w:rPr>
        <w:t>team</w:t>
      </w:r>
      <w:r w:rsidR="004A1379">
        <w:rPr>
          <w:lang w:eastAsia="zh-CN"/>
        </w:rPr>
        <w:t>”</w:t>
      </w:r>
      <w:r w:rsidR="004A1379">
        <w:rPr>
          <w:rFonts w:hint="eastAsia"/>
          <w:lang w:eastAsia="zh-CN"/>
        </w:rPr>
        <w:t xml:space="preserve"> and </w:t>
      </w:r>
      <w:r w:rsidR="004A1379">
        <w:rPr>
          <w:lang w:eastAsia="zh-CN"/>
        </w:rPr>
        <w:t>“</w:t>
      </w:r>
      <w:r w:rsidR="004A1379">
        <w:rPr>
          <w:rFonts w:hint="eastAsia"/>
          <w:lang w:eastAsia="zh-CN"/>
        </w:rPr>
        <w:t>crew</w:t>
      </w:r>
      <w:r w:rsidR="004A1379">
        <w:rPr>
          <w:lang w:eastAsia="zh-CN"/>
        </w:rPr>
        <w:t>”</w:t>
      </w:r>
      <w:r w:rsidR="00427993">
        <w:rPr>
          <w:rFonts w:hint="eastAsia"/>
          <w:lang w:eastAsia="zh-CN"/>
        </w:rPr>
        <w:t xml:space="preserve">, the merging result, </w:t>
      </w:r>
      <w:smartTag w:uri="isiresearchsoft-com/cwyw" w:element="citation">
        <w:r w:rsidR="00427993">
          <w:rPr>
            <w:rFonts w:hint="eastAsia"/>
            <w:lang w:eastAsia="zh-CN"/>
          </w:rPr>
          <w:t>{</w:t>
        </w:r>
        <w:r w:rsidR="00427993">
          <w:rPr>
            <w:lang w:eastAsia="zh-CN"/>
          </w:rPr>
          <w:t>‘</w:t>
        </w:r>
        <w:r w:rsidR="00427993">
          <w:rPr>
            <w:rFonts w:hint="eastAsia"/>
            <w:lang w:eastAsia="zh-CN"/>
          </w:rPr>
          <w:t>unit</w:t>
        </w:r>
        <w:r w:rsidR="00427993">
          <w:rPr>
            <w:lang w:eastAsia="zh-CN"/>
          </w:rPr>
          <w:t>’</w:t>
        </w:r>
        <w:r w:rsidR="00427993">
          <w:rPr>
            <w:rFonts w:hint="eastAsia"/>
            <w:lang w:eastAsia="zh-CN"/>
          </w:rPr>
          <w:t xml:space="preserve">, </w:t>
        </w:r>
        <w:r w:rsidR="00427993">
          <w:rPr>
            <w:lang w:eastAsia="zh-CN"/>
          </w:rPr>
          <w:t>’</w:t>
        </w:r>
        <w:r w:rsidR="00427993">
          <w:rPr>
            <w:rFonts w:hint="eastAsia"/>
            <w:lang w:eastAsia="zh-CN"/>
          </w:rPr>
          <w:t>team</w:t>
        </w:r>
        <w:r w:rsidR="00427993">
          <w:rPr>
            <w:lang w:eastAsia="zh-CN"/>
          </w:rPr>
          <w:t>’</w:t>
        </w:r>
        <w:r w:rsidR="00427993">
          <w:rPr>
            <w:rFonts w:hint="eastAsia"/>
            <w:lang w:eastAsia="zh-CN"/>
          </w:rPr>
          <w:t>}</w:t>
        </w:r>
      </w:smartTag>
      <w:r w:rsidR="00427993">
        <w:rPr>
          <w:rFonts w:hint="eastAsia"/>
          <w:lang w:eastAsia="zh-CN"/>
        </w:rPr>
        <w:t xml:space="preserve"> and {</w:t>
      </w:r>
      <w:r w:rsidR="00427993">
        <w:rPr>
          <w:lang w:eastAsia="zh-CN"/>
        </w:rPr>
        <w:t>‘</w:t>
      </w:r>
      <w:r w:rsidR="00427993">
        <w:rPr>
          <w:rFonts w:hint="eastAsia"/>
          <w:lang w:eastAsia="zh-CN"/>
        </w:rPr>
        <w:t>unit</w:t>
      </w:r>
      <w:r w:rsidR="00427993">
        <w:rPr>
          <w:lang w:eastAsia="zh-CN"/>
        </w:rPr>
        <w:t>’</w:t>
      </w:r>
      <w:r w:rsidR="00427993">
        <w:rPr>
          <w:rFonts w:hint="eastAsia"/>
          <w:lang w:eastAsia="zh-CN"/>
        </w:rPr>
        <w:t xml:space="preserve">, </w:t>
      </w:r>
      <w:r w:rsidR="00427993">
        <w:rPr>
          <w:lang w:eastAsia="zh-CN"/>
        </w:rPr>
        <w:t>‘</w:t>
      </w:r>
      <w:r w:rsidR="00427993">
        <w:rPr>
          <w:rFonts w:hint="eastAsia"/>
          <w:lang w:eastAsia="zh-CN"/>
        </w:rPr>
        <w:t>crew</w:t>
      </w:r>
      <w:r w:rsidR="00427993">
        <w:rPr>
          <w:lang w:eastAsia="zh-CN"/>
        </w:rPr>
        <w:t>’</w:t>
      </w:r>
      <w:r w:rsidR="00427993">
        <w:rPr>
          <w:rFonts w:hint="eastAsia"/>
          <w:lang w:eastAsia="zh-CN"/>
        </w:rPr>
        <w:t>}</w:t>
      </w:r>
      <w:r w:rsidR="00BF3835">
        <w:rPr>
          <w:lang w:eastAsia="zh-CN"/>
        </w:rPr>
        <w:t xml:space="preserve"> are misleading </w:t>
      </w:r>
      <w:r w:rsidR="000C33C4">
        <w:rPr>
          <w:lang w:eastAsia="zh-CN"/>
        </w:rPr>
        <w:t xml:space="preserve">and </w:t>
      </w:r>
      <w:r w:rsidR="00072CF2">
        <w:rPr>
          <w:rFonts w:hint="eastAsia"/>
          <w:lang w:eastAsia="zh-CN"/>
        </w:rPr>
        <w:t>becom</w:t>
      </w:r>
      <w:r w:rsidR="00072CF2">
        <w:rPr>
          <w:lang w:eastAsia="zh-CN"/>
        </w:rPr>
        <w:t>e</w:t>
      </w:r>
      <w:r w:rsidR="00072CF2">
        <w:rPr>
          <w:rFonts w:hint="eastAsia"/>
          <w:lang w:eastAsia="zh-CN"/>
        </w:rPr>
        <w:t xml:space="preserve"> </w:t>
      </w:r>
      <w:r w:rsidR="00427993">
        <w:rPr>
          <w:rFonts w:hint="eastAsia"/>
          <w:lang w:eastAsia="zh-CN"/>
        </w:rPr>
        <w:t xml:space="preserve">noise. Moreover, </w:t>
      </w:r>
      <w:r w:rsidR="00BF3835">
        <w:rPr>
          <w:lang w:eastAsia="zh-CN"/>
        </w:rPr>
        <w:t>too many</w:t>
      </w:r>
      <w:r w:rsidR="00BF3835">
        <w:rPr>
          <w:rFonts w:hint="eastAsia"/>
          <w:lang w:eastAsia="zh-CN"/>
        </w:rPr>
        <w:t xml:space="preserve"> </w:t>
      </w:r>
      <w:r w:rsidR="007857A2">
        <w:rPr>
          <w:lang w:eastAsia="zh-CN"/>
        </w:rPr>
        <w:t xml:space="preserve">irrelevant </w:t>
      </w:r>
      <w:r w:rsidR="00427993">
        <w:rPr>
          <w:rFonts w:hint="eastAsia"/>
          <w:lang w:eastAsia="zh-CN"/>
        </w:rPr>
        <w:t xml:space="preserve">candidate concept chains </w:t>
      </w:r>
      <w:r w:rsidR="00B315A1">
        <w:rPr>
          <w:lang w:eastAsia="zh-CN"/>
        </w:rPr>
        <w:t xml:space="preserve">such as the two just described </w:t>
      </w:r>
      <w:r w:rsidR="00427993">
        <w:rPr>
          <w:rFonts w:hint="eastAsia"/>
          <w:lang w:eastAsia="zh-CN"/>
        </w:rPr>
        <w:t>may</w:t>
      </w:r>
      <w:r w:rsidR="00A51DCA">
        <w:rPr>
          <w:rFonts w:hint="eastAsia"/>
          <w:lang w:eastAsia="zh-CN"/>
        </w:rPr>
        <w:t xml:space="preserve"> </w:t>
      </w:r>
      <w:r w:rsidR="00BF3835">
        <w:rPr>
          <w:lang w:eastAsia="zh-CN"/>
        </w:rPr>
        <w:t xml:space="preserve">dilute </w:t>
      </w:r>
      <w:r w:rsidR="00934874">
        <w:rPr>
          <w:lang w:eastAsia="zh-CN"/>
        </w:rPr>
        <w:t xml:space="preserve">or over constrain </w:t>
      </w:r>
      <w:r w:rsidR="00BF3835">
        <w:rPr>
          <w:lang w:eastAsia="zh-CN"/>
        </w:rPr>
        <w:t>the significant concepts.</w:t>
      </w:r>
      <w:r w:rsidR="00A51DCA">
        <w:rPr>
          <w:rFonts w:hint="eastAsia"/>
          <w:lang w:eastAsia="zh-CN"/>
        </w:rPr>
        <w:t xml:space="preserve"> </w:t>
      </w:r>
      <w:r w:rsidR="00BF3835">
        <w:rPr>
          <w:lang w:eastAsia="zh-CN"/>
        </w:rPr>
        <w:t xml:space="preserve">As discussed in the next section, the pruning of </w:t>
      </w:r>
      <w:r w:rsidR="00A216C8">
        <w:rPr>
          <w:lang w:eastAsia="zh-CN"/>
        </w:rPr>
        <w:t>“noisy”</w:t>
      </w:r>
      <w:r w:rsidR="00BF3835">
        <w:rPr>
          <w:lang w:eastAsia="zh-CN"/>
        </w:rPr>
        <w:t xml:space="preserve"> concept chains may result in only a few or, worse, no concept chains remaining to represent the document.</w:t>
      </w:r>
      <w:r w:rsidR="00061DDF">
        <w:rPr>
          <w:lang w:eastAsia="zh-CN"/>
        </w:rPr>
        <w:t xml:space="preserve"> </w:t>
      </w:r>
      <w:r w:rsidR="00B315A1">
        <w:rPr>
          <w:lang w:eastAsia="zh-CN"/>
        </w:rPr>
        <w:t>In o</w:t>
      </w:r>
      <w:r w:rsidR="00D1664D">
        <w:rPr>
          <w:rFonts w:hint="eastAsia"/>
          <w:lang w:eastAsia="zh-CN"/>
        </w:rPr>
        <w:t>ur experiment</w:t>
      </w:r>
      <w:r w:rsidR="00B315A1">
        <w:rPr>
          <w:lang w:eastAsia="zh-CN"/>
        </w:rPr>
        <w:t>s</w:t>
      </w:r>
      <w:r w:rsidR="00D1664D">
        <w:rPr>
          <w:rFonts w:hint="eastAsia"/>
          <w:lang w:eastAsia="zh-CN"/>
        </w:rPr>
        <w:t xml:space="preserve"> </w:t>
      </w:r>
      <w:r w:rsidR="00B315A1">
        <w:rPr>
          <w:lang w:eastAsia="zh-CN"/>
        </w:rPr>
        <w:t xml:space="preserve">when using all possible senses of a term we discovered </w:t>
      </w:r>
      <w:r w:rsidR="00061DDF">
        <w:rPr>
          <w:lang w:eastAsia="zh-CN"/>
        </w:rPr>
        <w:t>about</w:t>
      </w:r>
      <w:r w:rsidR="00D1664D">
        <w:rPr>
          <w:rFonts w:hint="eastAsia"/>
          <w:lang w:eastAsia="zh-CN"/>
        </w:rPr>
        <w:t xml:space="preserve"> 20% </w:t>
      </w:r>
      <w:r w:rsidR="00061DDF">
        <w:rPr>
          <w:lang w:eastAsia="zh-CN"/>
        </w:rPr>
        <w:t xml:space="preserve">of the </w:t>
      </w:r>
      <w:r w:rsidR="00D1664D">
        <w:rPr>
          <w:rFonts w:hint="eastAsia"/>
          <w:lang w:eastAsia="zh-CN"/>
        </w:rPr>
        <w:t xml:space="preserve">documents </w:t>
      </w:r>
      <w:r w:rsidR="00061DDF">
        <w:rPr>
          <w:lang w:eastAsia="zh-CN"/>
        </w:rPr>
        <w:t>processed became too constrained</w:t>
      </w:r>
      <w:r w:rsidR="00B315A1">
        <w:rPr>
          <w:lang w:eastAsia="zh-CN"/>
        </w:rPr>
        <w:t>.</w:t>
      </w:r>
      <w:r w:rsidR="00061DDF">
        <w:rPr>
          <w:lang w:eastAsia="zh-CN"/>
        </w:rPr>
        <w:t xml:space="preserve"> </w:t>
      </w:r>
      <w:r w:rsidR="00B315A1">
        <w:rPr>
          <w:lang w:eastAsia="zh-CN"/>
        </w:rPr>
        <w:t xml:space="preserve">This </w:t>
      </w:r>
      <w:r w:rsidR="00061DDF">
        <w:rPr>
          <w:lang w:eastAsia="zh-CN"/>
        </w:rPr>
        <w:t>prevent</w:t>
      </w:r>
      <w:r w:rsidR="00B315A1">
        <w:rPr>
          <w:lang w:eastAsia="zh-CN"/>
        </w:rPr>
        <w:t>ed</w:t>
      </w:r>
      <w:r w:rsidR="00061DDF">
        <w:rPr>
          <w:lang w:eastAsia="zh-CN"/>
        </w:rPr>
        <w:t xml:space="preserve"> the final generation of</w:t>
      </w:r>
      <w:r w:rsidR="00D1664D">
        <w:rPr>
          <w:rFonts w:hint="eastAsia"/>
          <w:lang w:eastAsia="zh-CN"/>
        </w:rPr>
        <w:t xml:space="preserve"> </w:t>
      </w:r>
      <w:r w:rsidR="00934874">
        <w:rPr>
          <w:lang w:eastAsia="zh-CN"/>
        </w:rPr>
        <w:t xml:space="preserve">a unique </w:t>
      </w:r>
      <w:r w:rsidR="003D5EC1">
        <w:rPr>
          <w:lang w:eastAsia="zh-CN"/>
        </w:rPr>
        <w:t xml:space="preserve">set of concept chains </w:t>
      </w:r>
      <w:r w:rsidR="007857A2">
        <w:rPr>
          <w:lang w:eastAsia="zh-CN"/>
        </w:rPr>
        <w:t>to</w:t>
      </w:r>
      <w:r w:rsidR="003D5EC1">
        <w:rPr>
          <w:lang w:eastAsia="zh-CN"/>
        </w:rPr>
        <w:t xml:space="preserve"> form a </w:t>
      </w:r>
      <w:r w:rsidR="00934874">
        <w:rPr>
          <w:lang w:eastAsia="zh-CN"/>
        </w:rPr>
        <w:t>concept signature for each document</w:t>
      </w:r>
      <w:r w:rsidR="00061DDF">
        <w:rPr>
          <w:lang w:eastAsia="zh-CN"/>
        </w:rPr>
        <w:t xml:space="preserve">. </w:t>
      </w:r>
    </w:p>
    <w:p w:rsidR="00C40859" w:rsidRDefault="00C40859" w:rsidP="00A21BB3">
      <w:pPr>
        <w:spacing w:after="120"/>
        <w:rPr>
          <w:lang w:eastAsia="zh-CN"/>
        </w:rPr>
      </w:pPr>
      <w:r>
        <w:t>To address this issue, we adopt</w:t>
      </w:r>
      <w:r w:rsidR="00FE26A5">
        <w:t>ed</w:t>
      </w:r>
      <w:r>
        <w:t xml:space="preserve"> the first synset of a word </w:t>
      </w:r>
      <w:r w:rsidR="00B315A1">
        <w:t>which</w:t>
      </w:r>
      <w:r>
        <w:t xml:space="preserve"> are ordered by popularity</w:t>
      </w:r>
      <w:r w:rsidR="00B315A1">
        <w:t xml:space="preserve"> in WordNet</w:t>
      </w:r>
      <w:r w:rsidR="00FE26A5">
        <w:t xml:space="preserve"> </w:t>
      </w:r>
      <w:r w:rsidR="00872BD6">
        <w:fldChar w:fldCharType="begin"/>
      </w:r>
      <w:r w:rsidR="00B951CB">
        <w:instrText xml:space="preserve"> ADDIN EN.CITE &lt;EndNote&gt;&lt;Cite&gt;&lt;Author&gt;Miller&lt;/Author&gt;&lt;Year&gt;1990&lt;/Year&gt;&lt;RecNum&gt;13&lt;/RecNum&gt;&lt;DisplayText&gt;[10]&lt;/DisplayText&gt;&lt;record&gt;&lt;rec-number&gt;13&lt;/rec-number&gt;&lt;foreign-keys&gt;&lt;key app="EN" db-id="dzrw52t5edwtv2e0dr65xrzoz0edx90ft0s0"&gt;13&lt;/key&gt;&lt;/foreign-keys&gt;&lt;ref-type name="Journal Article"&gt;17&lt;/ref-type&gt;&lt;contributors&gt;&lt;authors&gt;&lt;author&gt;Miller, George A. &lt;/author&gt;&lt;author&gt;Beckwith, Richard &lt;/author&gt;&lt;author&gt;Fellbaum, Christiane &lt;/author&gt;&lt;author&gt;Gross, Derek &lt;/author&gt;&lt;author&gt;Miller, Katherine &lt;/author&gt;&lt;/authors&gt;&lt;/contributors&gt;&lt;titles&gt;&lt;title&gt;WordNet: An on-line lexical database&lt;/title&gt;&lt;secondary-title&gt;International Journal of Lexicography&lt;/secondary-title&gt;&lt;/titles&gt;&lt;periodical&gt;&lt;full-title&gt;International Journal of Lexicography&lt;/full-title&gt;&lt;/periodical&gt;&lt;pages&gt;235-244&lt;/pages&gt;&lt;volume&gt;3&lt;/volume&gt;&lt;number&gt;4&lt;/number&gt;&lt;dates&gt;&lt;year&gt;1990&lt;/year&gt;&lt;/dates&gt;&lt;urls&gt;&lt;/urls&gt;&lt;/record&gt;&lt;/Cite&gt;&lt;/EndNote&gt;</w:instrText>
      </w:r>
      <w:r w:rsidR="00872BD6">
        <w:fldChar w:fldCharType="separate"/>
      </w:r>
      <w:r w:rsidR="00B951CB">
        <w:rPr>
          <w:noProof/>
        </w:rPr>
        <w:t>[</w:t>
      </w:r>
      <w:hyperlink w:anchor="_ENREF_10" w:tooltip="Miller, 1990 #13" w:history="1">
        <w:r w:rsidR="00B951CB">
          <w:rPr>
            <w:noProof/>
          </w:rPr>
          <w:t>10</w:t>
        </w:r>
      </w:hyperlink>
      <w:r w:rsidR="00B951CB">
        <w:rPr>
          <w:noProof/>
        </w:rPr>
        <w:t>]</w:t>
      </w:r>
      <w:r w:rsidR="00872BD6">
        <w:fldChar w:fldCharType="end"/>
      </w:r>
      <w:r>
        <w:t xml:space="preserve">. </w:t>
      </w:r>
      <w:r>
        <w:rPr>
          <w:rFonts w:hint="eastAsia"/>
          <w:lang w:eastAsia="zh-CN"/>
        </w:rPr>
        <w:t>Adopting only the first sense reduce</w:t>
      </w:r>
      <w:r w:rsidR="00B315A1">
        <w:rPr>
          <w:lang w:eastAsia="zh-CN"/>
        </w:rPr>
        <w:t>s</w:t>
      </w:r>
      <w:r>
        <w:rPr>
          <w:rFonts w:hint="eastAsia"/>
          <w:lang w:eastAsia="zh-CN"/>
        </w:rPr>
        <w:t xml:space="preserve"> noise and total semantic content weight in </w:t>
      </w:r>
      <w:r w:rsidR="00FE26A5">
        <w:rPr>
          <w:lang w:eastAsia="zh-CN"/>
        </w:rPr>
        <w:t xml:space="preserve">the </w:t>
      </w:r>
      <w:r>
        <w:rPr>
          <w:rFonts w:hint="eastAsia"/>
          <w:lang w:eastAsia="zh-CN"/>
        </w:rPr>
        <w:t>purification phase</w:t>
      </w:r>
      <w:r w:rsidR="00034392">
        <w:rPr>
          <w:lang w:eastAsia="zh-CN"/>
        </w:rPr>
        <w:t xml:space="preserve"> but it also reduce</w:t>
      </w:r>
      <w:r w:rsidR="00072CF2">
        <w:rPr>
          <w:lang w:eastAsia="zh-CN"/>
        </w:rPr>
        <w:t>s</w:t>
      </w:r>
      <w:r w:rsidR="00034392">
        <w:rPr>
          <w:lang w:eastAsia="zh-CN"/>
        </w:rPr>
        <w:t xml:space="preserve"> the potential accuracy of the correct word sense selected. </w:t>
      </w:r>
      <w:r w:rsidR="00F657A2">
        <w:rPr>
          <w:lang w:eastAsia="zh-CN"/>
        </w:rPr>
        <w:t>In f</w:t>
      </w:r>
      <w:r w:rsidR="00034392">
        <w:rPr>
          <w:lang w:eastAsia="zh-CN"/>
        </w:rPr>
        <w:t xml:space="preserve">uture </w:t>
      </w:r>
      <w:r w:rsidR="007857A2">
        <w:rPr>
          <w:lang w:eastAsia="zh-CN"/>
        </w:rPr>
        <w:t>plan</w:t>
      </w:r>
      <w:r w:rsidR="00F657A2">
        <w:rPr>
          <w:lang w:eastAsia="zh-CN"/>
        </w:rPr>
        <w:t>s, we</w:t>
      </w:r>
      <w:r w:rsidR="00034392">
        <w:rPr>
          <w:lang w:eastAsia="zh-CN"/>
        </w:rPr>
        <w:t xml:space="preserve"> </w:t>
      </w:r>
      <w:r w:rsidR="00F657A2">
        <w:rPr>
          <w:lang w:eastAsia="zh-CN"/>
        </w:rPr>
        <w:t xml:space="preserve">will </w:t>
      </w:r>
      <w:r w:rsidR="00034392">
        <w:rPr>
          <w:lang w:eastAsia="zh-CN"/>
        </w:rPr>
        <w:t xml:space="preserve">explore other </w:t>
      </w:r>
      <w:r w:rsidR="00072CF2">
        <w:rPr>
          <w:lang w:eastAsia="zh-CN"/>
        </w:rPr>
        <w:t xml:space="preserve">WSD </w:t>
      </w:r>
      <w:r w:rsidR="00034392">
        <w:rPr>
          <w:lang w:eastAsia="zh-CN"/>
        </w:rPr>
        <w:t xml:space="preserve">algorithms </w:t>
      </w:r>
      <w:r w:rsidR="007857A2">
        <w:rPr>
          <w:lang w:eastAsia="zh-CN"/>
        </w:rPr>
        <w:t>to improve accuracy</w:t>
      </w:r>
      <w:r>
        <w:rPr>
          <w:rFonts w:hint="eastAsia"/>
          <w:lang w:eastAsia="zh-CN"/>
        </w:rPr>
        <w:t>.</w:t>
      </w:r>
    </w:p>
    <w:p w:rsidR="008B197E" w:rsidRDefault="00B213BD">
      <w:pPr>
        <w:pStyle w:val="Heading2"/>
        <w:spacing w:before="120"/>
      </w:pPr>
      <w:r>
        <w:rPr>
          <w:rFonts w:hint="eastAsia"/>
          <w:lang w:eastAsia="zh-CN"/>
        </w:rPr>
        <w:t>Concept Chain Construction</w:t>
      </w:r>
    </w:p>
    <w:p w:rsidR="008A0799" w:rsidRDefault="0039745E" w:rsidP="008A0799">
      <w:pPr>
        <w:tabs>
          <w:tab w:val="left" w:pos="3544"/>
        </w:tabs>
        <w:spacing w:after="120"/>
      </w:pPr>
      <w:r>
        <w:t xml:space="preserve">Once </w:t>
      </w:r>
      <w:r w:rsidR="008A0799">
        <w:t xml:space="preserve">synsets </w:t>
      </w:r>
      <w:r>
        <w:t xml:space="preserve">are determined, they </w:t>
      </w:r>
      <w:r w:rsidR="00A216C8">
        <w:t>are</w:t>
      </w:r>
      <w:r w:rsidR="008A0799">
        <w:t xml:space="preserve"> used to discover semantic relationships among words with the help of </w:t>
      </w:r>
      <w:r>
        <w:t xml:space="preserve">the WordNet </w:t>
      </w:r>
      <w:r w:rsidR="008A0799">
        <w:rPr>
          <w:lang w:eastAsia="zh-CN"/>
        </w:rPr>
        <w:t>ontology</w:t>
      </w:r>
      <w:r w:rsidR="008A0799">
        <w:t xml:space="preserve">. Every pair of words in </w:t>
      </w:r>
      <w:r>
        <w:t xml:space="preserve">the </w:t>
      </w:r>
      <w:r w:rsidR="008A0799">
        <w:t xml:space="preserve">document is checked </w:t>
      </w:r>
      <w:r>
        <w:t xml:space="preserve">to determine if </w:t>
      </w:r>
      <w:r w:rsidR="008A0799">
        <w:t xml:space="preserve">their synsets in WordNet </w:t>
      </w:r>
      <w:r>
        <w:t xml:space="preserve">have a </w:t>
      </w:r>
      <w:r w:rsidR="008A0799">
        <w:t>hypernym</w:t>
      </w:r>
      <w:r w:rsidR="00827B52">
        <w:rPr>
          <w:rFonts w:hint="eastAsia"/>
          <w:lang w:eastAsia="zh-CN"/>
        </w:rPr>
        <w:t>, synonym</w:t>
      </w:r>
      <w:r w:rsidR="008A0799">
        <w:t xml:space="preserve"> or meronym relationship. </w:t>
      </w:r>
      <w:r w:rsidR="00286C10">
        <w:t xml:space="preserve">The set of concept chains and their proportionate contribution to the document is based on a weighted term frequency contained in a concept chain. </w:t>
      </w:r>
      <w:r w:rsidR="004556CF">
        <w:t>The output of this phase is a set of candidate concept chains</w:t>
      </w:r>
      <w:r>
        <w:t xml:space="preserve">. </w:t>
      </w:r>
    </w:p>
    <w:p w:rsidR="003970CD" w:rsidRPr="003970CD" w:rsidRDefault="00E900ED" w:rsidP="00664057">
      <w:pPr>
        <w:pStyle w:val="Caption"/>
        <w:jc w:val="both"/>
        <w:rPr>
          <w:b w:val="0"/>
        </w:rPr>
      </w:pPr>
      <w:r w:rsidRPr="003970CD">
        <w:rPr>
          <w:b w:val="0"/>
        </w:rPr>
        <w:t>We</w:t>
      </w:r>
      <w:r w:rsidR="008A0799" w:rsidRPr="003970CD">
        <w:rPr>
          <w:b w:val="0"/>
        </w:rPr>
        <w:t xml:space="preserve"> define </w:t>
      </w:r>
      <w:r w:rsidR="008A0799" w:rsidRPr="003970CD">
        <w:rPr>
          <w:b w:val="0"/>
          <w:i/>
        </w:rPr>
        <w:t>a group of words are in same hypernym relationship</w:t>
      </w:r>
      <w:r w:rsidR="000159D8" w:rsidRPr="003970CD">
        <w:rPr>
          <w:rFonts w:hint="eastAsia"/>
          <w:b w:val="0"/>
          <w:i/>
          <w:lang w:eastAsia="zh-CN"/>
        </w:rPr>
        <w:t xml:space="preserve"> (IS-A relationship)</w:t>
      </w:r>
      <w:r w:rsidRPr="003970CD">
        <w:rPr>
          <w:b w:val="0"/>
          <w:i/>
        </w:rPr>
        <w:t>, only when every pair of words in the</w:t>
      </w:r>
      <w:r w:rsidR="008A0799" w:rsidRPr="003970CD">
        <w:rPr>
          <w:b w:val="0"/>
          <w:i/>
        </w:rPr>
        <w:t xml:space="preserve"> group is in same hypernym branch </w:t>
      </w:r>
      <w:r w:rsidRPr="003970CD">
        <w:rPr>
          <w:b w:val="0"/>
          <w:i/>
        </w:rPr>
        <w:t>in</w:t>
      </w:r>
      <w:r w:rsidR="004F66FD" w:rsidRPr="003970CD">
        <w:rPr>
          <w:b w:val="0"/>
          <w:i/>
        </w:rPr>
        <w:t xml:space="preserve"> WordNet.</w:t>
      </w:r>
      <w:r w:rsidR="006302C0" w:rsidRPr="003970CD">
        <w:rPr>
          <w:rFonts w:hint="eastAsia"/>
          <w:b w:val="0"/>
          <w:i/>
          <w:lang w:eastAsia="zh-CN"/>
        </w:rPr>
        <w:t xml:space="preserve"> </w:t>
      </w:r>
      <w:r w:rsidR="008A0799" w:rsidRPr="003970CD">
        <w:rPr>
          <w:b w:val="0"/>
          <w:i/>
        </w:rPr>
        <w:t xml:space="preserve">They </w:t>
      </w:r>
      <w:r w:rsidRPr="003970CD">
        <w:rPr>
          <w:b w:val="0"/>
          <w:i/>
        </w:rPr>
        <w:t>must form a chain</w:t>
      </w:r>
      <w:r w:rsidR="008A0799" w:rsidRPr="003970CD">
        <w:rPr>
          <w:b w:val="0"/>
          <w:i/>
        </w:rPr>
        <w:t xml:space="preserve"> without bifurcation.</w:t>
      </w:r>
      <w:r w:rsidR="00F15776" w:rsidRPr="003970CD">
        <w:rPr>
          <w:b w:val="0"/>
        </w:rPr>
        <w:t xml:space="preserve"> Words in </w:t>
      </w:r>
      <w:r w:rsidRPr="003970CD">
        <w:rPr>
          <w:b w:val="0"/>
        </w:rPr>
        <w:t>one</w:t>
      </w:r>
      <w:r w:rsidR="00F15776" w:rsidRPr="003970CD">
        <w:rPr>
          <w:b w:val="0"/>
        </w:rPr>
        <w:t xml:space="preserve"> hyp</w:t>
      </w:r>
      <w:r w:rsidRPr="003970CD">
        <w:rPr>
          <w:b w:val="0"/>
        </w:rPr>
        <w:t>ernym branch are merged into a</w:t>
      </w:r>
      <w:r w:rsidR="00F15776" w:rsidRPr="003970CD">
        <w:rPr>
          <w:b w:val="0"/>
        </w:rPr>
        <w:t xml:space="preserve"> hypernym chain</w:t>
      </w:r>
      <w:r w:rsidR="003C6409">
        <w:rPr>
          <w:b w:val="0"/>
        </w:rPr>
        <w:t xml:space="preserve"> if they have the same relationship</w:t>
      </w:r>
      <w:r w:rsidR="00F15776" w:rsidRPr="003970CD">
        <w:rPr>
          <w:b w:val="0"/>
        </w:rPr>
        <w:t xml:space="preserve">. Words </w:t>
      </w:r>
      <w:r w:rsidR="0039745E">
        <w:rPr>
          <w:b w:val="0"/>
        </w:rPr>
        <w:t>with</w:t>
      </w:r>
      <w:r w:rsidR="0039745E" w:rsidRPr="003970CD">
        <w:rPr>
          <w:b w:val="0"/>
        </w:rPr>
        <w:t xml:space="preserve"> </w:t>
      </w:r>
      <w:r w:rsidR="00F15776" w:rsidRPr="003970CD">
        <w:rPr>
          <w:b w:val="0"/>
        </w:rPr>
        <w:t xml:space="preserve">no hypernym </w:t>
      </w:r>
      <w:r w:rsidR="0039745E">
        <w:rPr>
          <w:b w:val="0"/>
        </w:rPr>
        <w:t>relationships</w:t>
      </w:r>
      <w:r w:rsidR="00F15776" w:rsidRPr="003970CD">
        <w:rPr>
          <w:b w:val="0"/>
        </w:rPr>
        <w:t xml:space="preserve"> </w:t>
      </w:r>
      <w:r w:rsidR="0039745E">
        <w:rPr>
          <w:b w:val="0"/>
        </w:rPr>
        <w:t xml:space="preserve">or are not directly connected, </w:t>
      </w:r>
      <w:r w:rsidR="00F15776" w:rsidRPr="003970CD">
        <w:rPr>
          <w:b w:val="0"/>
        </w:rPr>
        <w:t xml:space="preserve">stay in </w:t>
      </w:r>
      <w:r w:rsidRPr="003970CD">
        <w:rPr>
          <w:b w:val="0"/>
        </w:rPr>
        <w:t>distinct</w:t>
      </w:r>
      <w:r w:rsidR="00F15776" w:rsidRPr="003970CD">
        <w:rPr>
          <w:b w:val="0"/>
        </w:rPr>
        <w:t xml:space="preserve"> hypernym chain</w:t>
      </w:r>
      <w:r w:rsidR="0039745E">
        <w:rPr>
          <w:b w:val="0"/>
        </w:rPr>
        <w:t>s</w:t>
      </w:r>
      <w:r w:rsidRPr="003970CD">
        <w:rPr>
          <w:b w:val="0"/>
        </w:rPr>
        <w:t>.</w:t>
      </w:r>
      <w:r w:rsidR="00F15776" w:rsidRPr="003970CD">
        <w:rPr>
          <w:b w:val="0"/>
        </w:rPr>
        <w:t xml:space="preserve"> </w:t>
      </w:r>
    </w:p>
    <w:p w:rsidR="0020170C" w:rsidRDefault="0020170C" w:rsidP="0020170C">
      <w:pPr>
        <w:pStyle w:val="Caption"/>
        <w:keepNext/>
      </w:pPr>
      <w:proofErr w:type="gramStart"/>
      <w:r>
        <w:t xml:space="preserve">Figure </w:t>
      </w:r>
      <w:r w:rsidR="0003050E">
        <w:rPr>
          <w:rFonts w:hint="eastAsia"/>
          <w:lang w:eastAsia="zh-CN"/>
        </w:rPr>
        <w:t>2</w:t>
      </w:r>
      <w:r>
        <w:t>.</w:t>
      </w:r>
      <w:proofErr w:type="gramEnd"/>
      <w:r>
        <w:t xml:space="preserve"> IS-A relationship Scenario 1</w:t>
      </w:r>
    </w:p>
    <w:p w:rsidR="00491141" w:rsidRPr="00491141" w:rsidRDefault="00E63416" w:rsidP="00491141">
      <w:pPr>
        <w:spacing w:after="240"/>
        <w:jc w:val="center"/>
        <w:rPr>
          <w:szCs w:val="18"/>
          <w:lang w:eastAsia="zh-CN"/>
        </w:rPr>
      </w:pPr>
      <w:r>
        <w:rPr>
          <w:rFonts w:eastAsia="Times New Roman"/>
          <w:noProof/>
          <w:sz w:val="24"/>
          <w:szCs w:val="24"/>
          <w:lang w:eastAsia="zh-CN"/>
        </w:rPr>
        <w:drawing>
          <wp:inline distT="0" distB="0" distL="0" distR="0">
            <wp:extent cx="2497455" cy="171894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455" cy="1718945"/>
                    </a:xfrm>
                    <a:prstGeom prst="rect">
                      <a:avLst/>
                    </a:prstGeom>
                    <a:noFill/>
                    <a:ln>
                      <a:noFill/>
                    </a:ln>
                  </pic:spPr>
                </pic:pic>
              </a:graphicData>
            </a:graphic>
          </wp:inline>
        </w:drawing>
      </w:r>
    </w:p>
    <w:p w:rsidR="0020170C" w:rsidRDefault="0020170C" w:rsidP="0020170C">
      <w:pPr>
        <w:pStyle w:val="Caption"/>
        <w:keepNext/>
      </w:pPr>
      <w:proofErr w:type="gramStart"/>
      <w:r>
        <w:lastRenderedPageBreak/>
        <w:t xml:space="preserve">Figure </w:t>
      </w:r>
      <w:r w:rsidR="0003050E">
        <w:rPr>
          <w:rFonts w:hint="eastAsia"/>
          <w:lang w:eastAsia="zh-CN"/>
        </w:rPr>
        <w:t>3</w:t>
      </w:r>
      <w:r>
        <w:t>.</w:t>
      </w:r>
      <w:proofErr w:type="gramEnd"/>
      <w:r>
        <w:t xml:space="preserve"> IS-A Relationship Scenario 2</w:t>
      </w:r>
    </w:p>
    <w:p w:rsidR="000159D8" w:rsidRPr="00664057" w:rsidRDefault="00E63416" w:rsidP="00664057">
      <w:pPr>
        <w:spacing w:after="240"/>
        <w:jc w:val="center"/>
        <w:rPr>
          <w:szCs w:val="18"/>
          <w:lang w:eastAsia="zh-CN"/>
        </w:rPr>
      </w:pPr>
      <w:r>
        <w:rPr>
          <w:rFonts w:eastAsia="Times New Roman"/>
          <w:noProof/>
          <w:sz w:val="24"/>
          <w:szCs w:val="24"/>
          <w:lang w:eastAsia="zh-CN"/>
        </w:rPr>
        <w:drawing>
          <wp:inline distT="0" distB="0" distL="0" distR="0">
            <wp:extent cx="2286000" cy="1760855"/>
            <wp:effectExtent l="0" t="0" r="0" b="0"/>
            <wp:docPr id="3" name="Picture 3" descr="P25U$03(I}3P)]3P2XE5H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25U$03(I}3P)]3P2XE5HW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60855"/>
                    </a:xfrm>
                    <a:prstGeom prst="rect">
                      <a:avLst/>
                    </a:prstGeom>
                    <a:noFill/>
                    <a:ln>
                      <a:noFill/>
                    </a:ln>
                  </pic:spPr>
                </pic:pic>
              </a:graphicData>
            </a:graphic>
          </wp:inline>
        </w:drawing>
      </w:r>
    </w:p>
    <w:p w:rsidR="00723373" w:rsidRDefault="004F66FD" w:rsidP="004F66FD">
      <w:pPr>
        <w:tabs>
          <w:tab w:val="left" w:pos="3544"/>
        </w:tabs>
        <w:spacing w:after="120"/>
        <w:rPr>
          <w:lang w:eastAsia="zh-CN"/>
        </w:rPr>
      </w:pPr>
      <w:r>
        <w:t>Let’s consider</w:t>
      </w:r>
      <w:r w:rsidR="0039745E">
        <w:t xml:space="preserve"> the</w:t>
      </w:r>
      <w:r>
        <w:t xml:space="preserve"> two </w:t>
      </w:r>
      <w:r>
        <w:rPr>
          <w:lang w:eastAsia="zh-CN"/>
        </w:rPr>
        <w:t>scenari</w:t>
      </w:r>
      <w:r>
        <w:t xml:space="preserve">os </w:t>
      </w:r>
      <w:r w:rsidR="0039745E">
        <w:t xml:space="preserve">shown </w:t>
      </w:r>
      <w:r w:rsidR="003C6409">
        <w:t xml:space="preserve">in Figures </w:t>
      </w:r>
      <w:r w:rsidR="0003050E">
        <w:rPr>
          <w:rFonts w:hint="eastAsia"/>
          <w:lang w:eastAsia="zh-CN"/>
        </w:rPr>
        <w:t>2</w:t>
      </w:r>
      <w:r w:rsidR="0003050E">
        <w:t xml:space="preserve"> </w:t>
      </w:r>
      <w:r w:rsidR="003C6409">
        <w:t xml:space="preserve">and </w:t>
      </w:r>
      <w:r w:rsidR="0003050E">
        <w:rPr>
          <w:rFonts w:hint="eastAsia"/>
          <w:lang w:eastAsia="zh-CN"/>
        </w:rPr>
        <w:t>3</w:t>
      </w:r>
      <w:r>
        <w:t>.</w:t>
      </w:r>
      <w:r w:rsidR="007909AE">
        <w:rPr>
          <w:rFonts w:hint="eastAsia"/>
          <w:lang w:eastAsia="zh-CN"/>
        </w:rPr>
        <w:t xml:space="preserve"> The line above </w:t>
      </w:r>
      <w:r w:rsidR="007909AE">
        <w:rPr>
          <w:lang w:eastAsia="zh-CN"/>
        </w:rPr>
        <w:t>“</w:t>
      </w:r>
      <w:r w:rsidR="007909AE">
        <w:rPr>
          <w:rFonts w:hint="eastAsia"/>
          <w:lang w:eastAsia="zh-CN"/>
        </w:rPr>
        <w:t>vehicle</w:t>
      </w:r>
      <w:r w:rsidR="007909AE">
        <w:rPr>
          <w:lang w:eastAsia="zh-CN"/>
        </w:rPr>
        <w:t>”</w:t>
      </w:r>
      <w:r w:rsidR="007909AE">
        <w:rPr>
          <w:rFonts w:hint="eastAsia"/>
          <w:lang w:eastAsia="zh-CN"/>
        </w:rPr>
        <w:t xml:space="preserve"> </w:t>
      </w:r>
      <w:r w:rsidR="00A56B82">
        <w:rPr>
          <w:lang w:eastAsia="zh-CN"/>
        </w:rPr>
        <w:t>indicates</w:t>
      </w:r>
      <w:r w:rsidR="00A56B82">
        <w:rPr>
          <w:rFonts w:hint="eastAsia"/>
          <w:lang w:eastAsia="zh-CN"/>
        </w:rPr>
        <w:t xml:space="preserve"> </w:t>
      </w:r>
      <w:r w:rsidR="00182750">
        <w:rPr>
          <w:rFonts w:hint="eastAsia"/>
          <w:lang w:eastAsia="zh-CN"/>
        </w:rPr>
        <w:t xml:space="preserve">this is only a </w:t>
      </w:r>
      <w:r w:rsidR="00A56B82">
        <w:rPr>
          <w:lang w:eastAsia="zh-CN"/>
        </w:rPr>
        <w:t>subset</w:t>
      </w:r>
      <w:r w:rsidR="00182750">
        <w:rPr>
          <w:rFonts w:hint="eastAsia"/>
          <w:lang w:eastAsia="zh-CN"/>
        </w:rPr>
        <w:t xml:space="preserve"> of </w:t>
      </w:r>
      <w:r w:rsidR="00A56B82">
        <w:rPr>
          <w:lang w:eastAsia="zh-CN"/>
        </w:rPr>
        <w:t xml:space="preserve">an </w:t>
      </w:r>
      <w:r w:rsidR="00182750">
        <w:rPr>
          <w:rFonts w:hint="eastAsia"/>
          <w:lang w:eastAsia="zh-CN"/>
        </w:rPr>
        <w:t>entire WordNet hypernym tree</w:t>
      </w:r>
      <w:r w:rsidR="007909AE">
        <w:rPr>
          <w:rFonts w:hint="eastAsia"/>
          <w:lang w:eastAsia="zh-CN"/>
        </w:rPr>
        <w:t>.</w:t>
      </w:r>
      <w:r>
        <w:t xml:space="preserve"> </w:t>
      </w:r>
      <w:r w:rsidR="00AA3C3B">
        <w:rPr>
          <w:rFonts w:hint="eastAsia"/>
          <w:lang w:eastAsia="zh-CN"/>
        </w:rPr>
        <w:t xml:space="preserve">In WordNet, </w:t>
      </w:r>
      <w:r w:rsidR="00AA3C3B">
        <w:rPr>
          <w:lang w:eastAsia="zh-CN"/>
        </w:rPr>
        <w:t>“</w:t>
      </w:r>
      <w:r w:rsidR="00AA3C3B">
        <w:rPr>
          <w:rFonts w:hint="eastAsia"/>
          <w:lang w:eastAsia="zh-CN"/>
        </w:rPr>
        <w:t>vehicle</w:t>
      </w:r>
      <w:r w:rsidR="00AA3C3B">
        <w:rPr>
          <w:lang w:eastAsia="zh-CN"/>
        </w:rPr>
        <w:t>”</w:t>
      </w:r>
      <w:r w:rsidR="00AA3C3B">
        <w:rPr>
          <w:rFonts w:hint="eastAsia"/>
          <w:lang w:eastAsia="zh-CN"/>
        </w:rPr>
        <w:t xml:space="preserve"> and its several hyponyms follow the </w:t>
      </w:r>
      <w:r w:rsidR="00AA3C3B">
        <w:rPr>
          <w:lang w:eastAsia="zh-CN"/>
        </w:rPr>
        <w:t>hierarchy</w:t>
      </w:r>
      <w:r w:rsidR="00A56B82">
        <w:rPr>
          <w:lang w:eastAsia="zh-CN"/>
        </w:rPr>
        <w:t xml:space="preserve"> shown</w:t>
      </w:r>
      <w:r w:rsidR="006302C0">
        <w:rPr>
          <w:rFonts w:hint="eastAsia"/>
          <w:lang w:eastAsia="zh-CN"/>
        </w:rPr>
        <w:t>.</w:t>
      </w:r>
      <w:r w:rsidR="00EC0762">
        <w:rPr>
          <w:rFonts w:hint="eastAsia"/>
          <w:lang w:eastAsia="zh-CN"/>
        </w:rPr>
        <w:t xml:space="preserve"> Each word represents the synset </w:t>
      </w:r>
      <w:r w:rsidR="0039745E">
        <w:rPr>
          <w:rFonts w:hint="eastAsia"/>
          <w:lang w:eastAsia="zh-CN"/>
        </w:rPr>
        <w:t xml:space="preserve">it </w:t>
      </w:r>
      <w:r w:rsidR="00EC0762">
        <w:rPr>
          <w:rFonts w:hint="eastAsia"/>
          <w:lang w:eastAsia="zh-CN"/>
        </w:rPr>
        <w:t>contains.</w:t>
      </w:r>
      <w:r w:rsidR="006302C0">
        <w:rPr>
          <w:rFonts w:hint="eastAsia"/>
          <w:lang w:eastAsia="zh-CN"/>
        </w:rPr>
        <w:t xml:space="preserve"> Figure </w:t>
      </w:r>
      <w:r w:rsidR="0003050E">
        <w:rPr>
          <w:rFonts w:hint="eastAsia"/>
          <w:lang w:eastAsia="zh-CN"/>
        </w:rPr>
        <w:t xml:space="preserve">2 </w:t>
      </w:r>
      <w:r w:rsidR="0090476A">
        <w:rPr>
          <w:rFonts w:hint="eastAsia"/>
          <w:lang w:eastAsia="zh-CN"/>
        </w:rPr>
        <w:t>a</w:t>
      </w:r>
      <w:r w:rsidR="006302C0">
        <w:rPr>
          <w:rFonts w:hint="eastAsia"/>
          <w:lang w:eastAsia="zh-CN"/>
        </w:rPr>
        <w:t>ssumes a document contains</w:t>
      </w:r>
      <w:r w:rsidR="0090476A">
        <w:rPr>
          <w:rFonts w:hint="eastAsia"/>
          <w:lang w:eastAsia="zh-CN"/>
        </w:rPr>
        <w:t xml:space="preserve"> </w:t>
      </w:r>
      <w:r w:rsidR="006302C0">
        <w:rPr>
          <w:lang w:eastAsia="zh-CN"/>
        </w:rPr>
        <w:t>“</w:t>
      </w:r>
      <w:r w:rsidR="006302C0">
        <w:rPr>
          <w:rFonts w:hint="eastAsia"/>
          <w:lang w:eastAsia="zh-CN"/>
        </w:rPr>
        <w:t>sled</w:t>
      </w:r>
      <w:r w:rsidR="006302C0">
        <w:rPr>
          <w:lang w:eastAsia="zh-CN"/>
        </w:rPr>
        <w:t>”</w:t>
      </w:r>
      <w:r w:rsidR="006302C0">
        <w:rPr>
          <w:rFonts w:hint="eastAsia"/>
          <w:lang w:eastAsia="zh-CN"/>
        </w:rPr>
        <w:t xml:space="preserve">, </w:t>
      </w:r>
      <w:r w:rsidR="006302C0">
        <w:rPr>
          <w:lang w:eastAsia="zh-CN"/>
        </w:rPr>
        <w:t>“</w:t>
      </w:r>
      <w:r w:rsidR="006302C0">
        <w:rPr>
          <w:rFonts w:hint="eastAsia"/>
          <w:lang w:eastAsia="zh-CN"/>
        </w:rPr>
        <w:t>craft</w:t>
      </w:r>
      <w:r w:rsidR="006302C0">
        <w:rPr>
          <w:lang w:eastAsia="zh-CN"/>
        </w:rPr>
        <w:t>”</w:t>
      </w:r>
      <w:r w:rsidR="006302C0">
        <w:rPr>
          <w:rFonts w:hint="eastAsia"/>
          <w:lang w:eastAsia="zh-CN"/>
        </w:rPr>
        <w:t xml:space="preserve">, </w:t>
      </w:r>
      <w:r w:rsidR="006302C0">
        <w:rPr>
          <w:lang w:eastAsia="zh-CN"/>
        </w:rPr>
        <w:t>“</w:t>
      </w:r>
      <w:r w:rsidR="006302C0">
        <w:rPr>
          <w:rFonts w:hint="eastAsia"/>
          <w:lang w:eastAsia="zh-CN"/>
        </w:rPr>
        <w:t>dogsled</w:t>
      </w:r>
      <w:r w:rsidR="006302C0">
        <w:rPr>
          <w:lang w:eastAsia="zh-CN"/>
        </w:rPr>
        <w:t>”</w:t>
      </w:r>
      <w:r w:rsidR="006302C0">
        <w:rPr>
          <w:rFonts w:hint="eastAsia"/>
          <w:lang w:eastAsia="zh-CN"/>
        </w:rPr>
        <w:t xml:space="preserve">, and </w:t>
      </w:r>
      <w:r w:rsidR="006302C0">
        <w:rPr>
          <w:lang w:eastAsia="zh-CN"/>
        </w:rPr>
        <w:t>“</w:t>
      </w:r>
      <w:r w:rsidR="006302C0">
        <w:rPr>
          <w:rFonts w:hint="eastAsia"/>
          <w:lang w:eastAsia="zh-CN"/>
        </w:rPr>
        <w:t>bobsled</w:t>
      </w:r>
      <w:r w:rsidR="006302C0">
        <w:rPr>
          <w:lang w:eastAsia="zh-CN"/>
        </w:rPr>
        <w:t>”</w:t>
      </w:r>
      <w:r w:rsidR="006302C0">
        <w:rPr>
          <w:rFonts w:hint="eastAsia"/>
          <w:lang w:eastAsia="zh-CN"/>
        </w:rPr>
        <w:t xml:space="preserve">. </w:t>
      </w:r>
      <w:r w:rsidR="006302C0">
        <w:rPr>
          <w:lang w:eastAsia="zh-CN"/>
        </w:rPr>
        <w:t>“</w:t>
      </w:r>
      <w:r w:rsidR="006302C0">
        <w:rPr>
          <w:rFonts w:hint="eastAsia"/>
          <w:lang w:eastAsia="zh-CN"/>
        </w:rPr>
        <w:t>Sled</w:t>
      </w:r>
      <w:r w:rsidR="006302C0">
        <w:rPr>
          <w:lang w:eastAsia="zh-CN"/>
        </w:rPr>
        <w:t>”</w:t>
      </w:r>
      <w:r w:rsidR="006302C0">
        <w:rPr>
          <w:rFonts w:hint="eastAsia"/>
          <w:lang w:eastAsia="zh-CN"/>
        </w:rPr>
        <w:t xml:space="preserve"> and </w:t>
      </w:r>
      <w:r w:rsidR="006302C0">
        <w:rPr>
          <w:lang w:eastAsia="zh-CN"/>
        </w:rPr>
        <w:t>“</w:t>
      </w:r>
      <w:r w:rsidR="006302C0">
        <w:rPr>
          <w:rFonts w:hint="eastAsia"/>
          <w:lang w:eastAsia="zh-CN"/>
        </w:rPr>
        <w:t>dogsled</w:t>
      </w:r>
      <w:r w:rsidR="006302C0">
        <w:rPr>
          <w:lang w:eastAsia="zh-CN"/>
        </w:rPr>
        <w:t>”</w:t>
      </w:r>
      <w:r w:rsidR="006302C0">
        <w:rPr>
          <w:rFonts w:hint="eastAsia"/>
          <w:lang w:eastAsia="zh-CN"/>
        </w:rPr>
        <w:t xml:space="preserve"> are grouped due to</w:t>
      </w:r>
      <w:r w:rsidR="00723373">
        <w:rPr>
          <w:lang w:eastAsia="zh-CN"/>
        </w:rPr>
        <w:t xml:space="preserve"> the</w:t>
      </w:r>
      <w:r w:rsidR="006302C0">
        <w:rPr>
          <w:rFonts w:hint="eastAsia"/>
          <w:lang w:eastAsia="zh-CN"/>
        </w:rPr>
        <w:t xml:space="preserve"> IS-A </w:t>
      </w:r>
      <w:r w:rsidR="006302C0">
        <w:rPr>
          <w:lang w:eastAsia="zh-CN"/>
        </w:rPr>
        <w:t>relationship</w:t>
      </w:r>
      <w:r w:rsidR="006302C0">
        <w:rPr>
          <w:rFonts w:hint="eastAsia"/>
          <w:lang w:eastAsia="zh-CN"/>
        </w:rPr>
        <w:t xml:space="preserve">. Then </w:t>
      </w:r>
      <w:r w:rsidR="006302C0">
        <w:rPr>
          <w:lang w:eastAsia="zh-CN"/>
        </w:rPr>
        <w:t>“</w:t>
      </w:r>
      <w:r w:rsidR="006302C0">
        <w:rPr>
          <w:rFonts w:hint="eastAsia"/>
          <w:lang w:eastAsia="zh-CN"/>
        </w:rPr>
        <w:t>sled</w:t>
      </w:r>
      <w:r w:rsidR="006302C0">
        <w:rPr>
          <w:lang w:eastAsia="zh-CN"/>
        </w:rPr>
        <w:t>”</w:t>
      </w:r>
      <w:r w:rsidR="006302C0">
        <w:rPr>
          <w:rFonts w:hint="eastAsia"/>
          <w:lang w:eastAsia="zh-CN"/>
        </w:rPr>
        <w:t xml:space="preserve"> and </w:t>
      </w:r>
      <w:r w:rsidR="006302C0">
        <w:rPr>
          <w:lang w:eastAsia="zh-CN"/>
        </w:rPr>
        <w:t>“</w:t>
      </w:r>
      <w:r w:rsidR="006302C0">
        <w:rPr>
          <w:rFonts w:hint="eastAsia"/>
          <w:lang w:eastAsia="zh-CN"/>
        </w:rPr>
        <w:t>bobsled</w:t>
      </w:r>
      <w:r w:rsidR="006302C0">
        <w:rPr>
          <w:lang w:eastAsia="zh-CN"/>
        </w:rPr>
        <w:t>”</w:t>
      </w:r>
      <w:r w:rsidR="006302C0">
        <w:rPr>
          <w:rFonts w:hint="eastAsia"/>
          <w:lang w:eastAsia="zh-CN"/>
        </w:rPr>
        <w:t xml:space="preserve"> are grouped </w:t>
      </w:r>
      <w:r w:rsidR="00723373">
        <w:rPr>
          <w:lang w:eastAsia="zh-CN"/>
        </w:rPr>
        <w:t xml:space="preserve">separately </w:t>
      </w:r>
      <w:r w:rsidR="006302C0">
        <w:rPr>
          <w:rFonts w:hint="eastAsia"/>
          <w:lang w:eastAsia="zh-CN"/>
        </w:rPr>
        <w:t>because of same reason</w:t>
      </w:r>
      <w:r w:rsidR="00723373">
        <w:rPr>
          <w:lang w:eastAsia="zh-CN"/>
        </w:rPr>
        <w:t xml:space="preserve"> but note</w:t>
      </w:r>
      <w:r w:rsidR="006302C0">
        <w:rPr>
          <w:rFonts w:hint="eastAsia"/>
          <w:lang w:eastAsia="zh-CN"/>
        </w:rPr>
        <w:t xml:space="preserve"> that {</w:t>
      </w:r>
      <w:r w:rsidR="006302C0">
        <w:rPr>
          <w:lang w:eastAsia="zh-CN"/>
        </w:rPr>
        <w:t>‘</w:t>
      </w:r>
      <w:r w:rsidR="006302C0">
        <w:rPr>
          <w:rFonts w:hint="eastAsia"/>
          <w:lang w:eastAsia="zh-CN"/>
        </w:rPr>
        <w:t>sled</w:t>
      </w:r>
      <w:r w:rsidR="006302C0">
        <w:rPr>
          <w:lang w:eastAsia="zh-CN"/>
        </w:rPr>
        <w:t>’</w:t>
      </w:r>
      <w:r w:rsidR="006302C0">
        <w:rPr>
          <w:rFonts w:hint="eastAsia"/>
          <w:lang w:eastAsia="zh-CN"/>
        </w:rPr>
        <w:t xml:space="preserve">, </w:t>
      </w:r>
      <w:r w:rsidR="006302C0">
        <w:rPr>
          <w:lang w:eastAsia="zh-CN"/>
        </w:rPr>
        <w:t>‘</w:t>
      </w:r>
      <w:r w:rsidR="006302C0">
        <w:rPr>
          <w:rFonts w:hint="eastAsia"/>
          <w:lang w:eastAsia="zh-CN"/>
        </w:rPr>
        <w:t>dogsled</w:t>
      </w:r>
      <w:r w:rsidR="006302C0">
        <w:rPr>
          <w:lang w:eastAsia="zh-CN"/>
        </w:rPr>
        <w:t>’</w:t>
      </w:r>
      <w:r w:rsidR="006302C0">
        <w:rPr>
          <w:rFonts w:hint="eastAsia"/>
          <w:lang w:eastAsia="zh-CN"/>
        </w:rPr>
        <w:t>} and {</w:t>
      </w:r>
      <w:r w:rsidR="006302C0">
        <w:rPr>
          <w:lang w:eastAsia="zh-CN"/>
        </w:rPr>
        <w:t>‘</w:t>
      </w:r>
      <w:r w:rsidR="006302C0">
        <w:rPr>
          <w:rFonts w:hint="eastAsia"/>
          <w:lang w:eastAsia="zh-CN"/>
        </w:rPr>
        <w:t>sled</w:t>
      </w:r>
      <w:r w:rsidR="006302C0">
        <w:rPr>
          <w:lang w:eastAsia="zh-CN"/>
        </w:rPr>
        <w:t>’</w:t>
      </w:r>
      <w:r w:rsidR="006302C0">
        <w:rPr>
          <w:rFonts w:hint="eastAsia"/>
          <w:lang w:eastAsia="zh-CN"/>
        </w:rPr>
        <w:t xml:space="preserve">, </w:t>
      </w:r>
      <w:r w:rsidR="006302C0">
        <w:rPr>
          <w:lang w:eastAsia="zh-CN"/>
        </w:rPr>
        <w:t>‘</w:t>
      </w:r>
      <w:r w:rsidR="006302C0">
        <w:rPr>
          <w:rFonts w:hint="eastAsia"/>
          <w:lang w:eastAsia="zh-CN"/>
        </w:rPr>
        <w:t>bobsled</w:t>
      </w:r>
      <w:r w:rsidR="006302C0">
        <w:rPr>
          <w:lang w:eastAsia="zh-CN"/>
        </w:rPr>
        <w:t>’</w:t>
      </w:r>
      <w:r w:rsidR="006302C0">
        <w:rPr>
          <w:rFonts w:hint="eastAsia"/>
          <w:lang w:eastAsia="zh-CN"/>
        </w:rPr>
        <w:t xml:space="preserve">} are in different concept chains </w:t>
      </w:r>
      <w:r w:rsidR="00723373">
        <w:rPr>
          <w:lang w:eastAsia="zh-CN"/>
        </w:rPr>
        <w:t>and</w:t>
      </w:r>
      <w:r w:rsidR="00723373">
        <w:rPr>
          <w:rFonts w:hint="eastAsia"/>
          <w:lang w:eastAsia="zh-CN"/>
        </w:rPr>
        <w:t xml:space="preserve"> </w:t>
      </w:r>
      <w:r w:rsidR="006302C0">
        <w:rPr>
          <w:rFonts w:hint="eastAsia"/>
          <w:lang w:eastAsia="zh-CN"/>
        </w:rPr>
        <w:t xml:space="preserve">that </w:t>
      </w:r>
      <w:r w:rsidR="006302C0">
        <w:rPr>
          <w:lang w:eastAsia="zh-CN"/>
        </w:rPr>
        <w:t>“</w:t>
      </w:r>
      <w:r w:rsidR="006302C0">
        <w:rPr>
          <w:rFonts w:hint="eastAsia"/>
          <w:lang w:eastAsia="zh-CN"/>
        </w:rPr>
        <w:t>dogsled</w:t>
      </w:r>
      <w:r w:rsidR="006302C0">
        <w:rPr>
          <w:lang w:eastAsia="zh-CN"/>
        </w:rPr>
        <w:t>”</w:t>
      </w:r>
      <w:r w:rsidR="006302C0">
        <w:rPr>
          <w:rFonts w:hint="eastAsia"/>
          <w:lang w:eastAsia="zh-CN"/>
        </w:rPr>
        <w:t xml:space="preserve"> and </w:t>
      </w:r>
      <w:r w:rsidR="006302C0">
        <w:rPr>
          <w:lang w:eastAsia="zh-CN"/>
        </w:rPr>
        <w:t>“</w:t>
      </w:r>
      <w:r w:rsidR="006302C0">
        <w:rPr>
          <w:rFonts w:hint="eastAsia"/>
          <w:lang w:eastAsia="zh-CN"/>
        </w:rPr>
        <w:t>bobsled</w:t>
      </w:r>
      <w:r w:rsidR="006302C0">
        <w:rPr>
          <w:lang w:eastAsia="zh-CN"/>
        </w:rPr>
        <w:t>”</w:t>
      </w:r>
      <w:r w:rsidR="006302C0">
        <w:rPr>
          <w:rFonts w:hint="eastAsia"/>
          <w:lang w:eastAsia="zh-CN"/>
        </w:rPr>
        <w:t xml:space="preserve"> are not in same hypernym branch </w:t>
      </w:r>
      <w:r w:rsidR="003D5EC1">
        <w:rPr>
          <w:lang w:eastAsia="zh-CN"/>
        </w:rPr>
        <w:t>due</w:t>
      </w:r>
      <w:r w:rsidR="006302C0">
        <w:rPr>
          <w:rFonts w:hint="eastAsia"/>
          <w:lang w:eastAsia="zh-CN"/>
        </w:rPr>
        <w:t xml:space="preserve"> to our definition of </w:t>
      </w:r>
      <w:r w:rsidR="003D5EC1">
        <w:rPr>
          <w:lang w:eastAsia="zh-CN"/>
        </w:rPr>
        <w:t xml:space="preserve">a </w:t>
      </w:r>
      <w:r w:rsidR="006302C0">
        <w:rPr>
          <w:rFonts w:hint="eastAsia"/>
          <w:lang w:eastAsia="zh-CN"/>
        </w:rPr>
        <w:t xml:space="preserve">hypernym </w:t>
      </w:r>
      <w:r w:rsidR="004157F4">
        <w:rPr>
          <w:lang w:eastAsia="zh-CN"/>
        </w:rPr>
        <w:t>relationship</w:t>
      </w:r>
      <w:r w:rsidR="006302C0">
        <w:rPr>
          <w:rFonts w:hint="eastAsia"/>
          <w:lang w:eastAsia="zh-CN"/>
        </w:rPr>
        <w:t xml:space="preserve">. </w:t>
      </w:r>
      <w:r w:rsidR="00723373">
        <w:rPr>
          <w:lang w:eastAsia="zh-CN"/>
        </w:rPr>
        <w:t xml:space="preserve">In this same figure, </w:t>
      </w:r>
      <w:r w:rsidR="006302C0">
        <w:rPr>
          <w:lang w:eastAsia="zh-CN"/>
        </w:rPr>
        <w:t>“</w:t>
      </w:r>
      <w:r w:rsidR="00723373">
        <w:rPr>
          <w:lang w:eastAsia="zh-CN"/>
        </w:rPr>
        <w:t>c</w:t>
      </w:r>
      <w:r w:rsidR="00723373">
        <w:rPr>
          <w:rFonts w:hint="eastAsia"/>
          <w:lang w:eastAsia="zh-CN"/>
        </w:rPr>
        <w:t>raft</w:t>
      </w:r>
      <w:r w:rsidR="006302C0">
        <w:rPr>
          <w:lang w:eastAsia="zh-CN"/>
        </w:rPr>
        <w:t>”</w:t>
      </w:r>
      <w:r w:rsidR="006302C0">
        <w:rPr>
          <w:rFonts w:hint="eastAsia"/>
          <w:lang w:eastAsia="zh-CN"/>
        </w:rPr>
        <w:t xml:space="preserve"> has no hypernym in the document so </w:t>
      </w:r>
      <w:r w:rsidR="00433711">
        <w:rPr>
          <w:rFonts w:hint="eastAsia"/>
          <w:lang w:eastAsia="zh-CN"/>
        </w:rPr>
        <w:t xml:space="preserve">it is in a concept chain </w:t>
      </w:r>
      <w:r w:rsidR="00723373">
        <w:rPr>
          <w:lang w:eastAsia="zh-CN"/>
        </w:rPr>
        <w:t>by itself</w:t>
      </w:r>
      <w:r w:rsidR="00433711">
        <w:rPr>
          <w:rFonts w:hint="eastAsia"/>
          <w:lang w:eastAsia="zh-CN"/>
        </w:rPr>
        <w:t xml:space="preserve">. </w:t>
      </w:r>
      <w:r w:rsidR="00A909C3">
        <w:rPr>
          <w:rFonts w:hint="eastAsia"/>
          <w:lang w:eastAsia="zh-CN"/>
        </w:rPr>
        <w:t>Thus, the output of concept chain construction will be {</w:t>
      </w:r>
      <w:r w:rsidR="00A909C3">
        <w:rPr>
          <w:lang w:eastAsia="zh-CN"/>
        </w:rPr>
        <w:t>‘</w:t>
      </w:r>
      <w:r w:rsidR="00A909C3">
        <w:rPr>
          <w:rFonts w:hint="eastAsia"/>
          <w:lang w:eastAsia="zh-CN"/>
        </w:rPr>
        <w:t>craft</w:t>
      </w:r>
      <w:r w:rsidR="00A909C3">
        <w:rPr>
          <w:lang w:eastAsia="zh-CN"/>
        </w:rPr>
        <w:t>’</w:t>
      </w:r>
      <w:r w:rsidR="00A909C3">
        <w:rPr>
          <w:rFonts w:hint="eastAsia"/>
          <w:lang w:eastAsia="zh-CN"/>
        </w:rPr>
        <w:t>}, {</w:t>
      </w:r>
      <w:r w:rsidR="00A909C3">
        <w:rPr>
          <w:lang w:eastAsia="zh-CN"/>
        </w:rPr>
        <w:t>‘</w:t>
      </w:r>
      <w:r w:rsidR="00A909C3">
        <w:rPr>
          <w:rFonts w:hint="eastAsia"/>
          <w:lang w:eastAsia="zh-CN"/>
        </w:rPr>
        <w:t>sled</w:t>
      </w:r>
      <w:r w:rsidR="00A909C3">
        <w:rPr>
          <w:lang w:eastAsia="zh-CN"/>
        </w:rPr>
        <w:t>’</w:t>
      </w:r>
      <w:r w:rsidR="00A909C3">
        <w:rPr>
          <w:rFonts w:hint="eastAsia"/>
          <w:lang w:eastAsia="zh-CN"/>
        </w:rPr>
        <w:t xml:space="preserve">, </w:t>
      </w:r>
      <w:r w:rsidR="00A909C3">
        <w:rPr>
          <w:lang w:eastAsia="zh-CN"/>
        </w:rPr>
        <w:t>‘</w:t>
      </w:r>
      <w:r w:rsidR="00A909C3">
        <w:rPr>
          <w:rFonts w:hint="eastAsia"/>
          <w:lang w:eastAsia="zh-CN"/>
        </w:rPr>
        <w:t>dogsled</w:t>
      </w:r>
      <w:r w:rsidR="00A909C3">
        <w:rPr>
          <w:lang w:eastAsia="zh-CN"/>
        </w:rPr>
        <w:t>’</w:t>
      </w:r>
      <w:r w:rsidR="00A909C3">
        <w:rPr>
          <w:rFonts w:hint="eastAsia"/>
          <w:lang w:eastAsia="zh-CN"/>
        </w:rPr>
        <w:t>}, and {</w:t>
      </w:r>
      <w:r w:rsidR="00A909C3">
        <w:rPr>
          <w:lang w:eastAsia="zh-CN"/>
        </w:rPr>
        <w:t>‘</w:t>
      </w:r>
      <w:r w:rsidR="00A909C3">
        <w:rPr>
          <w:rFonts w:hint="eastAsia"/>
          <w:lang w:eastAsia="zh-CN"/>
        </w:rPr>
        <w:t>sled</w:t>
      </w:r>
      <w:r w:rsidR="00A909C3">
        <w:rPr>
          <w:lang w:eastAsia="zh-CN"/>
        </w:rPr>
        <w:t>’</w:t>
      </w:r>
      <w:r w:rsidR="00A909C3">
        <w:rPr>
          <w:rFonts w:hint="eastAsia"/>
          <w:lang w:eastAsia="zh-CN"/>
        </w:rPr>
        <w:t xml:space="preserve">, </w:t>
      </w:r>
      <w:r w:rsidR="00A909C3">
        <w:rPr>
          <w:lang w:eastAsia="zh-CN"/>
        </w:rPr>
        <w:t>‘</w:t>
      </w:r>
      <w:r w:rsidR="00A909C3">
        <w:rPr>
          <w:rFonts w:hint="eastAsia"/>
          <w:lang w:eastAsia="zh-CN"/>
        </w:rPr>
        <w:t>bobsled</w:t>
      </w:r>
      <w:r w:rsidR="00A909C3">
        <w:rPr>
          <w:lang w:eastAsia="zh-CN"/>
        </w:rPr>
        <w:t>’</w:t>
      </w:r>
      <w:r w:rsidR="00A909C3">
        <w:rPr>
          <w:rFonts w:hint="eastAsia"/>
          <w:lang w:eastAsia="zh-CN"/>
        </w:rPr>
        <w:t>}.</w:t>
      </w:r>
    </w:p>
    <w:p w:rsidR="004556CF" w:rsidRDefault="00723373" w:rsidP="004F66FD">
      <w:pPr>
        <w:tabs>
          <w:tab w:val="left" w:pos="3544"/>
        </w:tabs>
        <w:spacing w:after="120"/>
        <w:rPr>
          <w:lang w:eastAsia="zh-CN"/>
        </w:rPr>
      </w:pPr>
      <w:r>
        <w:rPr>
          <w:lang w:eastAsia="zh-CN"/>
        </w:rPr>
        <w:t xml:space="preserve">In </w:t>
      </w:r>
      <w:r w:rsidR="00433711">
        <w:rPr>
          <w:rFonts w:hint="eastAsia"/>
          <w:lang w:eastAsia="zh-CN"/>
        </w:rPr>
        <w:t xml:space="preserve">Figure </w:t>
      </w:r>
      <w:r w:rsidR="0003050E">
        <w:rPr>
          <w:rFonts w:hint="eastAsia"/>
          <w:lang w:eastAsia="zh-CN"/>
        </w:rPr>
        <w:t>3</w:t>
      </w:r>
      <w:r w:rsidR="009B7235">
        <w:rPr>
          <w:lang w:eastAsia="zh-CN"/>
        </w:rPr>
        <w:t>,</w:t>
      </w:r>
      <w:r w:rsidR="003970CD">
        <w:rPr>
          <w:rFonts w:hint="eastAsia"/>
          <w:lang w:eastAsia="zh-CN"/>
        </w:rPr>
        <w:t xml:space="preserve"> </w:t>
      </w:r>
      <w:r w:rsidR="00433711">
        <w:rPr>
          <w:rFonts w:hint="eastAsia"/>
          <w:lang w:eastAsia="zh-CN"/>
        </w:rPr>
        <w:t xml:space="preserve">a </w:t>
      </w:r>
      <w:r>
        <w:rPr>
          <w:lang w:eastAsia="zh-CN"/>
        </w:rPr>
        <w:t xml:space="preserve">different </w:t>
      </w:r>
      <w:r w:rsidR="00433711">
        <w:rPr>
          <w:rFonts w:hint="eastAsia"/>
          <w:lang w:eastAsia="zh-CN"/>
        </w:rPr>
        <w:t xml:space="preserve">document contains </w:t>
      </w:r>
      <w:r w:rsidR="00433711">
        <w:rPr>
          <w:lang w:eastAsia="zh-CN"/>
        </w:rPr>
        <w:t>“</w:t>
      </w:r>
      <w:r w:rsidR="00433711">
        <w:rPr>
          <w:rFonts w:hint="eastAsia"/>
          <w:lang w:eastAsia="zh-CN"/>
        </w:rPr>
        <w:t>dogsled</w:t>
      </w:r>
      <w:r w:rsidR="00433711">
        <w:rPr>
          <w:lang w:eastAsia="zh-CN"/>
        </w:rPr>
        <w:t>”</w:t>
      </w:r>
      <w:r w:rsidR="00433711">
        <w:rPr>
          <w:rFonts w:hint="eastAsia"/>
          <w:lang w:eastAsia="zh-CN"/>
        </w:rPr>
        <w:t xml:space="preserve">, </w:t>
      </w:r>
      <w:r w:rsidR="00433711">
        <w:rPr>
          <w:lang w:eastAsia="zh-CN"/>
        </w:rPr>
        <w:t>“</w:t>
      </w:r>
      <w:r w:rsidR="00433711">
        <w:rPr>
          <w:rFonts w:hint="eastAsia"/>
          <w:lang w:eastAsia="zh-CN"/>
        </w:rPr>
        <w:t>vehicle</w:t>
      </w:r>
      <w:r w:rsidR="00433711">
        <w:rPr>
          <w:lang w:eastAsia="zh-CN"/>
        </w:rPr>
        <w:t>”</w:t>
      </w:r>
      <w:r w:rsidR="00433711">
        <w:rPr>
          <w:rFonts w:hint="eastAsia"/>
          <w:lang w:eastAsia="zh-CN"/>
        </w:rPr>
        <w:t xml:space="preserve">, </w:t>
      </w:r>
      <w:r w:rsidR="00433711">
        <w:rPr>
          <w:lang w:eastAsia="zh-CN"/>
        </w:rPr>
        <w:t>“</w:t>
      </w:r>
      <w:r w:rsidR="00433711">
        <w:rPr>
          <w:rFonts w:hint="eastAsia"/>
          <w:lang w:eastAsia="zh-CN"/>
        </w:rPr>
        <w:t>aircraft</w:t>
      </w:r>
      <w:r w:rsidR="00433711">
        <w:rPr>
          <w:lang w:eastAsia="zh-CN"/>
        </w:rPr>
        <w:t>”</w:t>
      </w:r>
      <w:r w:rsidR="00433711">
        <w:rPr>
          <w:rFonts w:hint="eastAsia"/>
          <w:lang w:eastAsia="zh-CN"/>
        </w:rPr>
        <w:t xml:space="preserve">, </w:t>
      </w:r>
      <w:r w:rsidR="00433711">
        <w:rPr>
          <w:lang w:eastAsia="zh-CN"/>
        </w:rPr>
        <w:t>“</w:t>
      </w:r>
      <w:r w:rsidR="00433711">
        <w:rPr>
          <w:rFonts w:hint="eastAsia"/>
          <w:lang w:eastAsia="zh-CN"/>
        </w:rPr>
        <w:t>sled</w:t>
      </w:r>
      <w:r w:rsidR="00433711">
        <w:rPr>
          <w:lang w:eastAsia="zh-CN"/>
        </w:rPr>
        <w:t>”</w:t>
      </w:r>
      <w:r w:rsidR="00433711">
        <w:rPr>
          <w:rFonts w:hint="eastAsia"/>
          <w:lang w:eastAsia="zh-CN"/>
        </w:rPr>
        <w:t xml:space="preserve"> and </w:t>
      </w:r>
      <w:r w:rsidR="00433711">
        <w:rPr>
          <w:lang w:eastAsia="zh-CN"/>
        </w:rPr>
        <w:t>“</w:t>
      </w:r>
      <w:r w:rsidR="00433711">
        <w:rPr>
          <w:rFonts w:hint="eastAsia"/>
          <w:lang w:eastAsia="zh-CN"/>
        </w:rPr>
        <w:t>bobsled</w:t>
      </w:r>
      <w:r w:rsidR="00433711">
        <w:rPr>
          <w:lang w:eastAsia="zh-CN"/>
        </w:rPr>
        <w:t>”</w:t>
      </w:r>
      <w:r w:rsidR="00433711">
        <w:rPr>
          <w:rFonts w:hint="eastAsia"/>
          <w:lang w:eastAsia="zh-CN"/>
        </w:rPr>
        <w:t>.</w:t>
      </w:r>
      <w:r w:rsidR="006F1435">
        <w:rPr>
          <w:rFonts w:hint="eastAsia"/>
          <w:lang w:eastAsia="zh-CN"/>
        </w:rPr>
        <w:t xml:space="preserve"> After form</w:t>
      </w:r>
      <w:r w:rsidR="005F2BDD">
        <w:rPr>
          <w:rFonts w:hint="eastAsia"/>
          <w:lang w:eastAsia="zh-CN"/>
        </w:rPr>
        <w:t>ing</w:t>
      </w:r>
      <w:r w:rsidR="006F1435">
        <w:rPr>
          <w:rFonts w:hint="eastAsia"/>
          <w:lang w:eastAsia="zh-CN"/>
        </w:rPr>
        <w:t xml:space="preserve"> th</w:t>
      </w:r>
      <w:r w:rsidR="00930A1D">
        <w:rPr>
          <w:rFonts w:hint="eastAsia"/>
          <w:lang w:eastAsia="zh-CN"/>
        </w:rPr>
        <w:t>r</w:t>
      </w:r>
      <w:r w:rsidR="006F1435">
        <w:rPr>
          <w:rFonts w:hint="eastAsia"/>
          <w:lang w:eastAsia="zh-CN"/>
        </w:rPr>
        <w:t>ee concept chains: {</w:t>
      </w:r>
      <w:r w:rsidR="006F1435">
        <w:rPr>
          <w:lang w:eastAsia="zh-CN"/>
        </w:rPr>
        <w:t>‘</w:t>
      </w:r>
      <w:r w:rsidR="006F1435">
        <w:rPr>
          <w:rFonts w:hint="eastAsia"/>
          <w:lang w:eastAsia="zh-CN"/>
        </w:rPr>
        <w:t>sled</w:t>
      </w:r>
      <w:r w:rsidR="006F1435">
        <w:rPr>
          <w:lang w:eastAsia="zh-CN"/>
        </w:rPr>
        <w:t>’</w:t>
      </w:r>
      <w:r w:rsidR="006F1435">
        <w:rPr>
          <w:rFonts w:hint="eastAsia"/>
          <w:lang w:eastAsia="zh-CN"/>
        </w:rPr>
        <w:t xml:space="preserve">, </w:t>
      </w:r>
      <w:r w:rsidR="006F1435">
        <w:rPr>
          <w:lang w:eastAsia="zh-CN"/>
        </w:rPr>
        <w:t>‘</w:t>
      </w:r>
      <w:r w:rsidR="006F1435">
        <w:rPr>
          <w:rFonts w:hint="eastAsia"/>
          <w:lang w:eastAsia="zh-CN"/>
        </w:rPr>
        <w:t>dogsled</w:t>
      </w:r>
      <w:r w:rsidR="006F1435">
        <w:rPr>
          <w:lang w:eastAsia="zh-CN"/>
        </w:rPr>
        <w:t>’</w:t>
      </w:r>
      <w:r w:rsidR="006F1435">
        <w:rPr>
          <w:rFonts w:hint="eastAsia"/>
          <w:lang w:eastAsia="zh-CN"/>
        </w:rPr>
        <w:t>}, {</w:t>
      </w:r>
      <w:r w:rsidR="006F1435">
        <w:rPr>
          <w:lang w:eastAsia="zh-CN"/>
        </w:rPr>
        <w:t>‘</w:t>
      </w:r>
      <w:r w:rsidR="006F1435">
        <w:rPr>
          <w:rFonts w:hint="eastAsia"/>
          <w:lang w:eastAsia="zh-CN"/>
        </w:rPr>
        <w:t>sled</w:t>
      </w:r>
      <w:r w:rsidR="006F1435">
        <w:rPr>
          <w:lang w:eastAsia="zh-CN"/>
        </w:rPr>
        <w:t>’</w:t>
      </w:r>
      <w:r w:rsidR="006F1435">
        <w:rPr>
          <w:rFonts w:hint="eastAsia"/>
          <w:lang w:eastAsia="zh-CN"/>
        </w:rPr>
        <w:t xml:space="preserve">, </w:t>
      </w:r>
      <w:r w:rsidR="006F1435">
        <w:rPr>
          <w:lang w:eastAsia="zh-CN"/>
        </w:rPr>
        <w:t>‘</w:t>
      </w:r>
      <w:r w:rsidR="006F1435">
        <w:rPr>
          <w:rFonts w:hint="eastAsia"/>
          <w:lang w:eastAsia="zh-CN"/>
        </w:rPr>
        <w:t>bobsled</w:t>
      </w:r>
      <w:r w:rsidR="006F1435">
        <w:rPr>
          <w:lang w:eastAsia="zh-CN"/>
        </w:rPr>
        <w:t>’</w:t>
      </w:r>
      <w:r w:rsidR="006F1435">
        <w:rPr>
          <w:rFonts w:hint="eastAsia"/>
          <w:lang w:eastAsia="zh-CN"/>
        </w:rPr>
        <w:t>}, and {</w:t>
      </w:r>
      <w:r w:rsidR="006F1435">
        <w:rPr>
          <w:lang w:eastAsia="zh-CN"/>
        </w:rPr>
        <w:t>‘</w:t>
      </w:r>
      <w:r w:rsidR="006F1435">
        <w:rPr>
          <w:rFonts w:hint="eastAsia"/>
          <w:lang w:eastAsia="zh-CN"/>
        </w:rPr>
        <w:t>aircraft</w:t>
      </w:r>
      <w:r w:rsidR="006F1435">
        <w:rPr>
          <w:lang w:eastAsia="zh-CN"/>
        </w:rPr>
        <w:t>’</w:t>
      </w:r>
      <w:r w:rsidR="006F1435">
        <w:rPr>
          <w:rFonts w:hint="eastAsia"/>
          <w:lang w:eastAsia="zh-CN"/>
        </w:rPr>
        <w:t xml:space="preserve">}, </w:t>
      </w:r>
      <w:r w:rsidR="00930A1D">
        <w:rPr>
          <w:lang w:eastAsia="zh-CN"/>
        </w:rPr>
        <w:t>“</w:t>
      </w:r>
      <w:r w:rsidR="00930A1D">
        <w:rPr>
          <w:rFonts w:hint="eastAsia"/>
          <w:lang w:eastAsia="zh-CN"/>
        </w:rPr>
        <w:t>vehicle</w:t>
      </w:r>
      <w:r w:rsidR="00930A1D">
        <w:rPr>
          <w:lang w:eastAsia="zh-CN"/>
        </w:rPr>
        <w:t>”</w:t>
      </w:r>
      <w:r w:rsidR="00930A1D">
        <w:rPr>
          <w:rFonts w:hint="eastAsia"/>
          <w:lang w:eastAsia="zh-CN"/>
        </w:rPr>
        <w:t xml:space="preserve"> is detected. </w:t>
      </w:r>
      <w:r w:rsidR="00D935EA">
        <w:rPr>
          <w:lang w:eastAsia="zh-CN"/>
        </w:rPr>
        <w:t>This</w:t>
      </w:r>
      <w:r w:rsidR="00930A1D">
        <w:rPr>
          <w:rFonts w:hint="eastAsia"/>
          <w:lang w:eastAsia="zh-CN"/>
        </w:rPr>
        <w:t xml:space="preserve"> is added into all three concept chains.</w:t>
      </w:r>
      <w:r w:rsidR="00A909C3">
        <w:rPr>
          <w:rFonts w:hint="eastAsia"/>
          <w:lang w:eastAsia="zh-CN"/>
        </w:rPr>
        <w:t xml:space="preserve"> Therefore, the output is {</w:t>
      </w:r>
      <w:r w:rsidR="00A909C3">
        <w:rPr>
          <w:lang w:eastAsia="zh-CN"/>
        </w:rPr>
        <w:t>‘</w:t>
      </w:r>
      <w:r w:rsidR="00A909C3">
        <w:rPr>
          <w:rFonts w:hint="eastAsia"/>
          <w:lang w:eastAsia="zh-CN"/>
        </w:rPr>
        <w:t>sled</w:t>
      </w:r>
      <w:r w:rsidR="00A909C3">
        <w:rPr>
          <w:lang w:eastAsia="zh-CN"/>
        </w:rPr>
        <w:t>’</w:t>
      </w:r>
      <w:r w:rsidR="00A909C3">
        <w:rPr>
          <w:rFonts w:hint="eastAsia"/>
          <w:lang w:eastAsia="zh-CN"/>
        </w:rPr>
        <w:t xml:space="preserve">, </w:t>
      </w:r>
      <w:r w:rsidR="00A909C3">
        <w:rPr>
          <w:lang w:eastAsia="zh-CN"/>
        </w:rPr>
        <w:t>‘</w:t>
      </w:r>
      <w:r w:rsidR="00A909C3">
        <w:rPr>
          <w:rFonts w:hint="eastAsia"/>
          <w:lang w:eastAsia="zh-CN"/>
        </w:rPr>
        <w:t>dogsled</w:t>
      </w:r>
      <w:r w:rsidR="00A909C3">
        <w:rPr>
          <w:lang w:eastAsia="zh-CN"/>
        </w:rPr>
        <w:t>’</w:t>
      </w:r>
      <w:r w:rsidR="00A909C3">
        <w:rPr>
          <w:rFonts w:hint="eastAsia"/>
          <w:lang w:eastAsia="zh-CN"/>
        </w:rPr>
        <w:t>,</w:t>
      </w:r>
      <w:r w:rsidR="00A56B82">
        <w:rPr>
          <w:lang w:eastAsia="zh-CN"/>
        </w:rPr>
        <w:t xml:space="preserve"> ‘</w:t>
      </w:r>
      <w:r w:rsidR="00A56B82">
        <w:rPr>
          <w:rFonts w:hint="eastAsia"/>
          <w:lang w:eastAsia="zh-CN"/>
        </w:rPr>
        <w:t>vehicle</w:t>
      </w:r>
      <w:r w:rsidR="00A56B82">
        <w:rPr>
          <w:lang w:eastAsia="zh-CN"/>
        </w:rPr>
        <w:t>’</w:t>
      </w:r>
      <w:r w:rsidR="00A909C3">
        <w:rPr>
          <w:rFonts w:hint="eastAsia"/>
          <w:lang w:eastAsia="zh-CN"/>
        </w:rPr>
        <w:t>}, {</w:t>
      </w:r>
      <w:r w:rsidR="00A909C3">
        <w:rPr>
          <w:lang w:eastAsia="zh-CN"/>
        </w:rPr>
        <w:t>‘</w:t>
      </w:r>
      <w:r w:rsidR="00A909C3">
        <w:rPr>
          <w:rFonts w:hint="eastAsia"/>
          <w:lang w:eastAsia="zh-CN"/>
        </w:rPr>
        <w:t>sled</w:t>
      </w:r>
      <w:r w:rsidR="00A909C3">
        <w:rPr>
          <w:lang w:eastAsia="zh-CN"/>
        </w:rPr>
        <w:t>’</w:t>
      </w:r>
      <w:r w:rsidR="00A909C3">
        <w:rPr>
          <w:rFonts w:hint="eastAsia"/>
          <w:lang w:eastAsia="zh-CN"/>
        </w:rPr>
        <w:t xml:space="preserve">, </w:t>
      </w:r>
      <w:r w:rsidR="00A909C3">
        <w:rPr>
          <w:lang w:eastAsia="zh-CN"/>
        </w:rPr>
        <w:t>‘</w:t>
      </w:r>
      <w:r w:rsidR="00A909C3">
        <w:rPr>
          <w:rFonts w:hint="eastAsia"/>
          <w:lang w:eastAsia="zh-CN"/>
        </w:rPr>
        <w:t>bobsled</w:t>
      </w:r>
      <w:r w:rsidR="00A909C3">
        <w:rPr>
          <w:lang w:eastAsia="zh-CN"/>
        </w:rPr>
        <w:t>’</w:t>
      </w:r>
      <w:r w:rsidR="00A909C3">
        <w:rPr>
          <w:rFonts w:hint="eastAsia"/>
          <w:lang w:eastAsia="zh-CN"/>
        </w:rPr>
        <w:t>,</w:t>
      </w:r>
      <w:r w:rsidR="00A909C3" w:rsidRPr="00A909C3">
        <w:rPr>
          <w:lang w:eastAsia="zh-CN"/>
        </w:rPr>
        <w:t xml:space="preserve"> </w:t>
      </w:r>
      <w:r w:rsidR="00A909C3">
        <w:rPr>
          <w:lang w:eastAsia="zh-CN"/>
        </w:rPr>
        <w:t>’</w:t>
      </w:r>
      <w:r w:rsidR="00A909C3">
        <w:rPr>
          <w:rFonts w:hint="eastAsia"/>
          <w:lang w:eastAsia="zh-CN"/>
        </w:rPr>
        <w:t>vehicle</w:t>
      </w:r>
      <w:r w:rsidR="00A909C3">
        <w:rPr>
          <w:lang w:eastAsia="zh-CN"/>
        </w:rPr>
        <w:t>’</w:t>
      </w:r>
      <w:r w:rsidR="00A909C3">
        <w:rPr>
          <w:rFonts w:hint="eastAsia"/>
          <w:lang w:eastAsia="zh-CN"/>
        </w:rPr>
        <w:t>}, and {</w:t>
      </w:r>
      <w:r w:rsidR="00A909C3">
        <w:rPr>
          <w:lang w:eastAsia="zh-CN"/>
        </w:rPr>
        <w:t>‘</w:t>
      </w:r>
      <w:r w:rsidR="00A909C3">
        <w:rPr>
          <w:rFonts w:hint="eastAsia"/>
          <w:lang w:eastAsia="zh-CN"/>
        </w:rPr>
        <w:t>aircraft</w:t>
      </w:r>
      <w:r w:rsidR="00A909C3">
        <w:rPr>
          <w:lang w:eastAsia="zh-CN"/>
        </w:rPr>
        <w:t>’</w:t>
      </w:r>
      <w:r w:rsidR="00A909C3">
        <w:rPr>
          <w:rFonts w:hint="eastAsia"/>
          <w:lang w:eastAsia="zh-CN"/>
        </w:rPr>
        <w:t xml:space="preserve">, </w:t>
      </w:r>
      <w:r w:rsidR="00A909C3">
        <w:rPr>
          <w:lang w:eastAsia="zh-CN"/>
        </w:rPr>
        <w:t>’</w:t>
      </w:r>
      <w:r w:rsidR="00A909C3">
        <w:rPr>
          <w:rFonts w:hint="eastAsia"/>
          <w:lang w:eastAsia="zh-CN"/>
        </w:rPr>
        <w:t>vehicle</w:t>
      </w:r>
      <w:r w:rsidR="00A909C3">
        <w:rPr>
          <w:lang w:eastAsia="zh-CN"/>
        </w:rPr>
        <w:t>’</w:t>
      </w:r>
      <w:r w:rsidR="00A909C3">
        <w:rPr>
          <w:rFonts w:hint="eastAsia"/>
          <w:lang w:eastAsia="zh-CN"/>
        </w:rPr>
        <w:t>}.</w:t>
      </w:r>
      <w:r w:rsidR="00930A1D">
        <w:rPr>
          <w:rFonts w:hint="eastAsia"/>
          <w:lang w:eastAsia="zh-CN"/>
        </w:rPr>
        <w:t xml:space="preserve"> Note that {</w:t>
      </w:r>
      <w:r w:rsidR="00930A1D">
        <w:rPr>
          <w:lang w:eastAsia="zh-CN"/>
        </w:rPr>
        <w:t>‘</w:t>
      </w:r>
      <w:r w:rsidR="00930A1D">
        <w:rPr>
          <w:rFonts w:hint="eastAsia"/>
          <w:lang w:eastAsia="zh-CN"/>
        </w:rPr>
        <w:t>aircraft</w:t>
      </w:r>
      <w:r w:rsidR="00930A1D">
        <w:rPr>
          <w:lang w:eastAsia="zh-CN"/>
        </w:rPr>
        <w:t>’</w:t>
      </w:r>
      <w:r w:rsidR="00930A1D">
        <w:rPr>
          <w:rFonts w:hint="eastAsia"/>
          <w:lang w:eastAsia="zh-CN"/>
        </w:rPr>
        <w:t xml:space="preserve">, </w:t>
      </w:r>
      <w:r w:rsidR="00930A1D">
        <w:rPr>
          <w:lang w:eastAsia="zh-CN"/>
        </w:rPr>
        <w:t>‘</w:t>
      </w:r>
      <w:r w:rsidR="00930A1D">
        <w:rPr>
          <w:rFonts w:hint="eastAsia"/>
          <w:lang w:eastAsia="zh-CN"/>
        </w:rPr>
        <w:t>vehicle</w:t>
      </w:r>
      <w:r w:rsidR="00930A1D">
        <w:rPr>
          <w:lang w:eastAsia="zh-CN"/>
        </w:rPr>
        <w:t>’</w:t>
      </w:r>
      <w:r w:rsidR="00930A1D">
        <w:rPr>
          <w:rFonts w:hint="eastAsia"/>
          <w:lang w:eastAsia="zh-CN"/>
        </w:rPr>
        <w:t xml:space="preserve">} is valid even if </w:t>
      </w:r>
      <w:r w:rsidR="00930A1D">
        <w:rPr>
          <w:lang w:eastAsia="zh-CN"/>
        </w:rPr>
        <w:t>“</w:t>
      </w:r>
      <w:r w:rsidR="00930A1D">
        <w:rPr>
          <w:rFonts w:hint="eastAsia"/>
          <w:lang w:eastAsia="zh-CN"/>
        </w:rPr>
        <w:t>craft</w:t>
      </w:r>
      <w:r w:rsidR="00930A1D">
        <w:rPr>
          <w:lang w:eastAsia="zh-CN"/>
        </w:rPr>
        <w:t>”</w:t>
      </w:r>
      <w:r w:rsidR="00930A1D">
        <w:rPr>
          <w:rFonts w:hint="eastAsia"/>
          <w:lang w:eastAsia="zh-CN"/>
        </w:rPr>
        <w:t xml:space="preserve"> is not in the document. </w:t>
      </w:r>
      <w:r w:rsidR="00A56B82">
        <w:rPr>
          <w:lang w:eastAsia="zh-CN"/>
        </w:rPr>
        <w:t>We</w:t>
      </w:r>
      <w:r w:rsidR="00EC0762">
        <w:rPr>
          <w:rFonts w:hint="eastAsia"/>
          <w:lang w:eastAsia="zh-CN"/>
        </w:rPr>
        <w:t xml:space="preserve"> can set a </w:t>
      </w:r>
      <w:r w:rsidR="003D5EC1">
        <w:rPr>
          <w:lang w:eastAsia="zh-CN"/>
        </w:rPr>
        <w:t>distance threshold</w:t>
      </w:r>
      <w:r w:rsidR="003D5EC1">
        <w:rPr>
          <w:rFonts w:hint="eastAsia"/>
          <w:lang w:eastAsia="zh-CN"/>
        </w:rPr>
        <w:t xml:space="preserve"> </w:t>
      </w:r>
      <w:r w:rsidR="00EC0762">
        <w:rPr>
          <w:rFonts w:hint="eastAsia"/>
          <w:lang w:eastAsia="zh-CN"/>
        </w:rPr>
        <w:t xml:space="preserve">to limit </w:t>
      </w:r>
      <w:r w:rsidR="00EC0762">
        <w:rPr>
          <w:lang w:eastAsia="zh-CN"/>
        </w:rPr>
        <w:t>the</w:t>
      </w:r>
      <w:r w:rsidR="00EC0762">
        <w:rPr>
          <w:rFonts w:hint="eastAsia"/>
          <w:lang w:eastAsia="zh-CN"/>
        </w:rPr>
        <w:t xml:space="preserve"> allowed maximum distance of two words in a branch. If this </w:t>
      </w:r>
      <w:r w:rsidR="003D5EC1">
        <w:rPr>
          <w:lang w:eastAsia="zh-CN"/>
        </w:rPr>
        <w:t xml:space="preserve">distance </w:t>
      </w:r>
      <w:r w:rsidR="00EC0762">
        <w:rPr>
          <w:rFonts w:hint="eastAsia"/>
          <w:lang w:eastAsia="zh-CN"/>
        </w:rPr>
        <w:t xml:space="preserve">threshold is 1, </w:t>
      </w:r>
      <w:r w:rsidR="00D935EA">
        <w:rPr>
          <w:lang w:eastAsia="zh-CN"/>
        </w:rPr>
        <w:t xml:space="preserve">then </w:t>
      </w:r>
      <w:r w:rsidR="00EC0762">
        <w:rPr>
          <w:lang w:eastAsia="zh-CN"/>
        </w:rPr>
        <w:t>“</w:t>
      </w:r>
      <w:r w:rsidR="00EC0762">
        <w:rPr>
          <w:rFonts w:hint="eastAsia"/>
          <w:lang w:eastAsia="zh-CN"/>
        </w:rPr>
        <w:t>vehicle</w:t>
      </w:r>
      <w:r w:rsidR="00EC0762">
        <w:rPr>
          <w:lang w:eastAsia="zh-CN"/>
        </w:rPr>
        <w:t>”</w:t>
      </w:r>
      <w:r w:rsidR="00EC0762">
        <w:rPr>
          <w:rFonts w:hint="eastAsia"/>
          <w:lang w:eastAsia="zh-CN"/>
        </w:rPr>
        <w:t xml:space="preserve"> and </w:t>
      </w:r>
      <w:r w:rsidR="00EC0762">
        <w:rPr>
          <w:lang w:eastAsia="zh-CN"/>
        </w:rPr>
        <w:t>“</w:t>
      </w:r>
      <w:r w:rsidR="00EC0762">
        <w:rPr>
          <w:rFonts w:hint="eastAsia"/>
          <w:lang w:eastAsia="zh-CN"/>
        </w:rPr>
        <w:t>aircraft</w:t>
      </w:r>
      <w:r w:rsidR="00EC0762">
        <w:rPr>
          <w:lang w:eastAsia="zh-CN"/>
        </w:rPr>
        <w:t>”</w:t>
      </w:r>
      <w:r w:rsidR="00EC0762">
        <w:rPr>
          <w:rFonts w:hint="eastAsia"/>
          <w:lang w:eastAsia="zh-CN"/>
        </w:rPr>
        <w:t xml:space="preserve"> will not be grouped </w:t>
      </w:r>
      <w:r w:rsidR="003D5EC1">
        <w:rPr>
          <w:lang w:eastAsia="zh-CN"/>
        </w:rPr>
        <w:t>because</w:t>
      </w:r>
      <w:r w:rsidR="00EC0762">
        <w:rPr>
          <w:rFonts w:hint="eastAsia"/>
          <w:lang w:eastAsia="zh-CN"/>
        </w:rPr>
        <w:t xml:space="preserve"> the distance between them is 2.</w:t>
      </w:r>
      <w:r w:rsidR="00223C3A">
        <w:rPr>
          <w:rFonts w:hint="eastAsia"/>
          <w:lang w:eastAsia="zh-CN"/>
        </w:rPr>
        <w:t xml:space="preserve"> In our project, </w:t>
      </w:r>
      <w:r w:rsidR="00223C3A">
        <w:t xml:space="preserve">we set the </w:t>
      </w:r>
      <w:r w:rsidR="003D5EC1">
        <w:t xml:space="preserve">distance </w:t>
      </w:r>
      <w:r w:rsidR="00223C3A">
        <w:t>threshold to infinity so all concepts will be included</w:t>
      </w:r>
      <w:r w:rsidR="003D5EC1">
        <w:t xml:space="preserve">. </w:t>
      </w:r>
      <w:r w:rsidR="00A56B82">
        <w:t xml:space="preserve">With </w:t>
      </w:r>
      <w:r w:rsidR="003D5EC1">
        <w:t>this approach</w:t>
      </w:r>
      <w:r w:rsidR="008C5132">
        <w:t>,</w:t>
      </w:r>
      <w:r w:rsidR="003D5EC1">
        <w:t xml:space="preserve"> we are able to capture multiple chains without</w:t>
      </w:r>
      <w:r w:rsidR="00223C3A">
        <w:t xml:space="preserve"> </w:t>
      </w:r>
      <w:r w:rsidR="003D5EC1">
        <w:t>over</w:t>
      </w:r>
      <w:r w:rsidR="00223C3A">
        <w:t xml:space="preserve"> constrain</w:t>
      </w:r>
      <w:r w:rsidR="003D5EC1">
        <w:t>ing</w:t>
      </w:r>
      <w:r w:rsidR="00223C3A">
        <w:t xml:space="preserve"> the document.</w:t>
      </w:r>
      <w:r w:rsidR="00EC0762">
        <w:rPr>
          <w:rFonts w:hint="eastAsia"/>
          <w:lang w:eastAsia="zh-CN"/>
        </w:rPr>
        <w:t xml:space="preserve"> </w:t>
      </w:r>
    </w:p>
    <w:p w:rsidR="00132EA2" w:rsidRDefault="00F35967" w:rsidP="004F66FD">
      <w:pPr>
        <w:tabs>
          <w:tab w:val="left" w:pos="3544"/>
        </w:tabs>
        <w:spacing w:after="120"/>
        <w:rPr>
          <w:lang w:eastAsia="zh-CN"/>
        </w:rPr>
      </w:pPr>
      <w:r>
        <w:rPr>
          <w:lang w:eastAsia="zh-CN"/>
        </w:rPr>
        <w:t xml:space="preserve">In addition, we </w:t>
      </w:r>
      <w:r w:rsidR="00E85D3B">
        <w:rPr>
          <w:lang w:eastAsia="zh-CN"/>
        </w:rPr>
        <w:t>check</w:t>
      </w:r>
      <w:r>
        <w:rPr>
          <w:lang w:eastAsia="zh-CN"/>
        </w:rPr>
        <w:t xml:space="preserve"> </w:t>
      </w:r>
      <w:r w:rsidR="008A3FAF">
        <w:rPr>
          <w:lang w:eastAsia="zh-CN"/>
        </w:rPr>
        <w:t>synonyms</w:t>
      </w:r>
      <w:r>
        <w:rPr>
          <w:lang w:eastAsia="zh-CN"/>
        </w:rPr>
        <w:t xml:space="preserve"> to determine if they should </w:t>
      </w:r>
      <w:r w:rsidR="008A3FAF">
        <w:rPr>
          <w:lang w:eastAsia="zh-CN"/>
        </w:rPr>
        <w:t xml:space="preserve">be included in a concept chain. If two words in WordNet have the same first synset number, then they are synonyms. </w:t>
      </w:r>
      <w:r w:rsidR="00E85D3B">
        <w:rPr>
          <w:lang w:eastAsia="zh-CN"/>
        </w:rPr>
        <w:t>The concept chain algorithm examines a word’s first synset. I</w:t>
      </w:r>
      <w:r w:rsidR="00E85D3B">
        <w:rPr>
          <w:rFonts w:hint="eastAsia"/>
          <w:lang w:eastAsia="zh-CN"/>
        </w:rPr>
        <w:t xml:space="preserve">f </w:t>
      </w:r>
      <w:r w:rsidR="00E85D3B">
        <w:rPr>
          <w:lang w:eastAsia="zh-CN"/>
        </w:rPr>
        <w:t>it matches</w:t>
      </w:r>
      <w:r w:rsidR="0058020C">
        <w:rPr>
          <w:rFonts w:hint="eastAsia"/>
          <w:lang w:eastAsia="zh-CN"/>
        </w:rPr>
        <w:t xml:space="preserve"> </w:t>
      </w:r>
      <w:r w:rsidR="00E85D3B">
        <w:rPr>
          <w:lang w:eastAsia="zh-CN"/>
        </w:rPr>
        <w:t>an existing</w:t>
      </w:r>
      <w:r w:rsidR="00E85D3B">
        <w:rPr>
          <w:rFonts w:hint="eastAsia"/>
          <w:lang w:eastAsia="zh-CN"/>
        </w:rPr>
        <w:t xml:space="preserve"> </w:t>
      </w:r>
      <w:r w:rsidR="0058020C">
        <w:rPr>
          <w:rFonts w:hint="eastAsia"/>
          <w:lang w:eastAsia="zh-CN"/>
        </w:rPr>
        <w:t>word</w:t>
      </w:r>
      <w:r w:rsidR="0058020C">
        <w:rPr>
          <w:lang w:eastAsia="zh-CN"/>
        </w:rPr>
        <w:t>’</w:t>
      </w:r>
      <w:r w:rsidR="0058020C">
        <w:rPr>
          <w:rFonts w:hint="eastAsia"/>
          <w:lang w:eastAsia="zh-CN"/>
        </w:rPr>
        <w:t>s first synset</w:t>
      </w:r>
      <w:r w:rsidR="00E85D3B">
        <w:rPr>
          <w:lang w:eastAsia="zh-CN"/>
        </w:rPr>
        <w:t xml:space="preserve"> in a concept chain</w:t>
      </w:r>
      <w:r w:rsidR="0058020C">
        <w:rPr>
          <w:rFonts w:hint="eastAsia"/>
          <w:lang w:eastAsia="zh-CN"/>
        </w:rPr>
        <w:t xml:space="preserve">, </w:t>
      </w:r>
      <w:r w:rsidR="00E85D3B">
        <w:rPr>
          <w:lang w:eastAsia="zh-CN"/>
        </w:rPr>
        <w:t>then</w:t>
      </w:r>
      <w:r w:rsidR="008A3FAF">
        <w:rPr>
          <w:lang w:eastAsia="zh-CN"/>
        </w:rPr>
        <w:t xml:space="preserve"> we</w:t>
      </w:r>
      <w:r w:rsidR="0058020C">
        <w:rPr>
          <w:rFonts w:hint="eastAsia"/>
          <w:lang w:eastAsia="zh-CN"/>
        </w:rPr>
        <w:t xml:space="preserve"> add </w:t>
      </w:r>
      <w:r w:rsidR="00E85D3B">
        <w:rPr>
          <w:lang w:eastAsia="zh-CN"/>
        </w:rPr>
        <w:t>the word</w:t>
      </w:r>
      <w:r w:rsidR="00E85D3B">
        <w:rPr>
          <w:rFonts w:hint="eastAsia"/>
          <w:lang w:eastAsia="zh-CN"/>
        </w:rPr>
        <w:t xml:space="preserve"> </w:t>
      </w:r>
      <w:r w:rsidR="0058020C">
        <w:rPr>
          <w:rFonts w:hint="eastAsia"/>
          <w:lang w:eastAsia="zh-CN"/>
        </w:rPr>
        <w:t xml:space="preserve">to </w:t>
      </w:r>
      <w:r w:rsidR="00E85D3B">
        <w:rPr>
          <w:lang w:eastAsia="zh-CN"/>
        </w:rPr>
        <w:t xml:space="preserve">the </w:t>
      </w:r>
      <w:r w:rsidR="0058020C">
        <w:rPr>
          <w:rFonts w:hint="eastAsia"/>
          <w:lang w:eastAsia="zh-CN"/>
        </w:rPr>
        <w:t>same concept chain.</w:t>
      </w:r>
      <w:r w:rsidR="0095001E">
        <w:rPr>
          <w:lang w:eastAsia="zh-CN"/>
        </w:rPr>
        <w:t xml:space="preserve"> Note</w:t>
      </w:r>
      <w:proofErr w:type="gramStart"/>
      <w:r w:rsidR="0095001E">
        <w:rPr>
          <w:lang w:eastAsia="zh-CN"/>
        </w:rPr>
        <w:t>,</w:t>
      </w:r>
      <w:proofErr w:type="gramEnd"/>
      <w:r w:rsidR="0095001E">
        <w:rPr>
          <w:lang w:eastAsia="zh-CN"/>
        </w:rPr>
        <w:t xml:space="preserve"> a word may match multiple concept chains. When this happens, the concepts in these chains become more significant and reflect the major concepts in a document.</w:t>
      </w:r>
    </w:p>
    <w:p w:rsidR="004556CF" w:rsidRDefault="007857A2" w:rsidP="004556CF">
      <w:pPr>
        <w:pStyle w:val="BodyTextIndent"/>
        <w:spacing w:after="120"/>
        <w:ind w:firstLine="0"/>
        <w:rPr>
          <w:lang w:eastAsia="zh-CN"/>
        </w:rPr>
      </w:pPr>
      <w:r>
        <w:rPr>
          <w:lang w:eastAsia="zh-CN"/>
        </w:rPr>
        <w:t xml:space="preserve">During </w:t>
      </w:r>
      <w:r w:rsidR="004E09E4">
        <w:rPr>
          <w:lang w:eastAsia="zh-CN"/>
        </w:rPr>
        <w:t xml:space="preserve">concept chain construction we </w:t>
      </w:r>
      <w:r w:rsidR="004556CF">
        <w:rPr>
          <w:lang w:eastAsia="zh-CN"/>
        </w:rPr>
        <w:t xml:space="preserve">also </w:t>
      </w:r>
      <w:r w:rsidR="00CD1A05">
        <w:rPr>
          <w:lang w:eastAsia="zh-CN"/>
        </w:rPr>
        <w:t xml:space="preserve">include </w:t>
      </w:r>
      <w:r w:rsidR="004E09E4">
        <w:rPr>
          <w:lang w:eastAsia="zh-CN"/>
        </w:rPr>
        <w:t>the</w:t>
      </w:r>
      <w:r w:rsidR="004556CF">
        <w:rPr>
          <w:lang w:eastAsia="zh-CN"/>
        </w:rPr>
        <w:t xml:space="preserve"> </w:t>
      </w:r>
      <w:r w:rsidR="00400998">
        <w:rPr>
          <w:lang w:eastAsia="zh-CN"/>
        </w:rPr>
        <w:t>three kinds of meronym</w:t>
      </w:r>
      <w:r w:rsidR="005A23F1">
        <w:rPr>
          <w:lang w:eastAsia="zh-CN"/>
        </w:rPr>
        <w:t xml:space="preserve"> relationships</w:t>
      </w:r>
      <w:r w:rsidR="00400998">
        <w:rPr>
          <w:lang w:eastAsia="zh-CN"/>
        </w:rPr>
        <w:t xml:space="preserve"> </w:t>
      </w:r>
      <w:r w:rsidR="004E09E4">
        <w:rPr>
          <w:lang w:eastAsia="zh-CN"/>
        </w:rPr>
        <w:t xml:space="preserve">found </w:t>
      </w:r>
      <w:r w:rsidR="00400998">
        <w:rPr>
          <w:lang w:eastAsia="zh-CN"/>
        </w:rPr>
        <w:t>in WordNet</w:t>
      </w:r>
      <w:r w:rsidR="004E09E4">
        <w:rPr>
          <w:lang w:eastAsia="zh-CN"/>
        </w:rPr>
        <w:t xml:space="preserve"> but we do not consider </w:t>
      </w:r>
      <w:r w:rsidR="00CD1A05">
        <w:rPr>
          <w:lang w:eastAsia="zh-CN"/>
        </w:rPr>
        <w:t>if</w:t>
      </w:r>
      <w:r w:rsidR="004E09E4">
        <w:rPr>
          <w:lang w:eastAsia="zh-CN"/>
        </w:rPr>
        <w:t xml:space="preserve"> a meronym relation is optional </w:t>
      </w:r>
      <w:r w:rsidR="00CD1A05">
        <w:rPr>
          <w:lang w:eastAsia="zh-CN"/>
        </w:rPr>
        <w:t>or</w:t>
      </w:r>
      <w:r w:rsidR="00CD1A05" w:rsidRPr="004E09E4">
        <w:rPr>
          <w:lang w:eastAsia="zh-CN"/>
        </w:rPr>
        <w:t xml:space="preserve"> </w:t>
      </w:r>
      <w:r w:rsidR="004E09E4">
        <w:rPr>
          <w:lang w:eastAsia="zh-CN"/>
        </w:rPr>
        <w:t>mandatory</w:t>
      </w:r>
      <w:r w:rsidR="00CD1A05">
        <w:rPr>
          <w:lang w:eastAsia="zh-CN"/>
        </w:rPr>
        <w:t xml:space="preserve"> – we include both</w:t>
      </w:r>
      <w:r w:rsidR="00400998">
        <w:rPr>
          <w:lang w:eastAsia="zh-CN"/>
        </w:rPr>
        <w:t xml:space="preserve">. </w:t>
      </w:r>
      <w:r w:rsidR="00361814">
        <w:rPr>
          <w:lang w:eastAsia="zh-CN"/>
        </w:rPr>
        <w:t xml:space="preserve">Simply, if several words are in same </w:t>
      </w:r>
      <w:proofErr w:type="spellStart"/>
      <w:r w:rsidR="00361814">
        <w:rPr>
          <w:lang w:eastAsia="zh-CN"/>
        </w:rPr>
        <w:t>meronym</w:t>
      </w:r>
      <w:proofErr w:type="spellEnd"/>
      <w:r w:rsidR="00361814">
        <w:rPr>
          <w:lang w:eastAsia="zh-CN"/>
        </w:rPr>
        <w:t xml:space="preserve"> tree in </w:t>
      </w:r>
      <w:proofErr w:type="spellStart"/>
      <w:r w:rsidR="00361814">
        <w:rPr>
          <w:lang w:eastAsia="zh-CN"/>
        </w:rPr>
        <w:t>WordNet</w:t>
      </w:r>
      <w:proofErr w:type="spellEnd"/>
      <w:r w:rsidR="00361814">
        <w:rPr>
          <w:lang w:eastAsia="zh-CN"/>
        </w:rPr>
        <w:t xml:space="preserve">, they </w:t>
      </w:r>
      <w:r w:rsidR="00CD1A05">
        <w:rPr>
          <w:lang w:eastAsia="zh-CN"/>
        </w:rPr>
        <w:t xml:space="preserve">are </w:t>
      </w:r>
      <w:r w:rsidR="00361814">
        <w:rPr>
          <w:lang w:eastAsia="zh-CN"/>
        </w:rPr>
        <w:t xml:space="preserve">added </w:t>
      </w:r>
      <w:r w:rsidR="004E09E4">
        <w:rPr>
          <w:lang w:eastAsia="zh-CN"/>
        </w:rPr>
        <w:t xml:space="preserve">to </w:t>
      </w:r>
      <w:r w:rsidR="00361814">
        <w:rPr>
          <w:lang w:eastAsia="zh-CN"/>
        </w:rPr>
        <w:t>one concept chain.</w:t>
      </w:r>
      <w:r w:rsidR="0081092B">
        <w:rPr>
          <w:lang w:eastAsia="zh-CN"/>
        </w:rPr>
        <w:t xml:space="preserve"> For instance, a </w:t>
      </w:r>
      <w:r w:rsidR="00AB16D6">
        <w:rPr>
          <w:lang w:eastAsia="zh-CN"/>
        </w:rPr>
        <w:t>‘</w:t>
      </w:r>
      <w:r w:rsidR="0081092B">
        <w:rPr>
          <w:lang w:eastAsia="zh-CN"/>
        </w:rPr>
        <w:t>solar system</w:t>
      </w:r>
      <w:r w:rsidR="00AB16D6">
        <w:rPr>
          <w:lang w:eastAsia="zh-CN"/>
        </w:rPr>
        <w:t>’</w:t>
      </w:r>
      <w:r w:rsidR="0081092B">
        <w:rPr>
          <w:lang w:eastAsia="zh-CN"/>
        </w:rPr>
        <w:t xml:space="preserve"> must have a </w:t>
      </w:r>
      <w:r w:rsidR="00AB16D6">
        <w:rPr>
          <w:lang w:eastAsia="zh-CN"/>
        </w:rPr>
        <w:t>‘</w:t>
      </w:r>
      <w:r w:rsidR="0081092B">
        <w:rPr>
          <w:lang w:eastAsia="zh-CN"/>
        </w:rPr>
        <w:t>sun</w:t>
      </w:r>
      <w:r w:rsidR="00AB16D6">
        <w:rPr>
          <w:lang w:eastAsia="zh-CN"/>
        </w:rPr>
        <w:t>’</w:t>
      </w:r>
      <w:r w:rsidR="0081092B">
        <w:rPr>
          <w:lang w:eastAsia="zh-CN"/>
        </w:rPr>
        <w:t xml:space="preserve"> but </w:t>
      </w:r>
      <w:r w:rsidR="00AB16D6">
        <w:rPr>
          <w:lang w:eastAsia="zh-CN"/>
        </w:rPr>
        <w:t>‘</w:t>
      </w:r>
      <w:r w:rsidR="0081092B">
        <w:rPr>
          <w:lang w:eastAsia="zh-CN"/>
        </w:rPr>
        <w:t>planets</w:t>
      </w:r>
      <w:r w:rsidR="00AB16D6">
        <w:rPr>
          <w:lang w:eastAsia="zh-CN"/>
        </w:rPr>
        <w:t>’</w:t>
      </w:r>
      <w:r w:rsidR="0081092B">
        <w:rPr>
          <w:lang w:eastAsia="zh-CN"/>
        </w:rPr>
        <w:t xml:space="preserve"> are optional.</w:t>
      </w:r>
      <w:r w:rsidR="004E09E4">
        <w:rPr>
          <w:lang w:eastAsia="zh-CN"/>
        </w:rPr>
        <w:t xml:space="preserve"> If </w:t>
      </w:r>
      <w:r w:rsidR="00AB16D6">
        <w:rPr>
          <w:lang w:eastAsia="zh-CN"/>
        </w:rPr>
        <w:t xml:space="preserve">‘solar system’ and ‘planet’ </w:t>
      </w:r>
      <w:r w:rsidR="004E09E4">
        <w:rPr>
          <w:lang w:eastAsia="zh-CN"/>
        </w:rPr>
        <w:t>are found in a document they will be added to the same concept chain.</w:t>
      </w:r>
      <w:ins w:id="0" w:author="Chong Wang" w:date="2012-04-10T10:51:00Z">
        <w:r w:rsidR="008B5933">
          <w:rPr>
            <w:rFonts w:hint="eastAsia"/>
            <w:lang w:eastAsia="zh-CN"/>
          </w:rPr>
          <w:t xml:space="preserve"> </w:t>
        </w:r>
      </w:ins>
      <w:bookmarkStart w:id="1" w:name="_GoBack"/>
      <w:bookmarkEnd w:id="1"/>
    </w:p>
    <w:p w:rsidR="008B197E" w:rsidRDefault="00B213BD">
      <w:pPr>
        <w:pStyle w:val="Heading2"/>
        <w:spacing w:before="120"/>
      </w:pPr>
      <w:r>
        <w:rPr>
          <w:rFonts w:hint="eastAsia"/>
          <w:lang w:eastAsia="zh-CN"/>
        </w:rPr>
        <w:lastRenderedPageBreak/>
        <w:t>Purification</w:t>
      </w:r>
    </w:p>
    <w:p w:rsidR="004D5FD1" w:rsidRDefault="00677918" w:rsidP="00702EFE">
      <w:pPr>
        <w:pStyle w:val="BodyTextIndent"/>
        <w:spacing w:after="80"/>
        <w:ind w:firstLine="0"/>
        <w:rPr>
          <w:szCs w:val="18"/>
          <w:lang w:eastAsia="zh-CN"/>
        </w:rPr>
      </w:pPr>
      <w:r>
        <w:rPr>
          <w:rFonts w:hint="eastAsia"/>
          <w:szCs w:val="18"/>
          <w:lang w:eastAsia="zh-CN"/>
        </w:rPr>
        <w:t xml:space="preserve">The output of last step is a set of candidate concept chains </w:t>
      </w:r>
      <w:r w:rsidR="00B20000">
        <w:rPr>
          <w:szCs w:val="18"/>
          <w:lang w:eastAsia="zh-CN"/>
        </w:rPr>
        <w:t>for</w:t>
      </w:r>
      <w:r w:rsidR="00B20000">
        <w:rPr>
          <w:rFonts w:hint="eastAsia"/>
          <w:szCs w:val="18"/>
          <w:lang w:eastAsia="zh-CN"/>
        </w:rPr>
        <w:t xml:space="preserve"> </w:t>
      </w:r>
      <w:r>
        <w:rPr>
          <w:rFonts w:hint="eastAsia"/>
          <w:szCs w:val="18"/>
          <w:lang w:eastAsia="zh-CN"/>
        </w:rPr>
        <w:t>each document. However,</w:t>
      </w:r>
      <w:r w:rsidR="00B20000">
        <w:rPr>
          <w:szCs w:val="18"/>
          <w:lang w:eastAsia="zh-CN"/>
        </w:rPr>
        <w:t xml:space="preserve"> as stated in the previous section,</w:t>
      </w:r>
      <w:r>
        <w:rPr>
          <w:rFonts w:hint="eastAsia"/>
          <w:szCs w:val="18"/>
          <w:lang w:eastAsia="zh-CN"/>
        </w:rPr>
        <w:t xml:space="preserve"> some </w:t>
      </w:r>
      <w:r w:rsidR="00B20000">
        <w:rPr>
          <w:szCs w:val="18"/>
          <w:lang w:eastAsia="zh-CN"/>
        </w:rPr>
        <w:t xml:space="preserve">concepts </w:t>
      </w:r>
      <w:r>
        <w:rPr>
          <w:rFonts w:hint="eastAsia"/>
          <w:szCs w:val="18"/>
          <w:lang w:eastAsia="zh-CN"/>
        </w:rPr>
        <w:t xml:space="preserve">may appear </w:t>
      </w:r>
      <w:r w:rsidR="004D5FD1">
        <w:rPr>
          <w:szCs w:val="18"/>
          <w:lang w:eastAsia="zh-CN"/>
        </w:rPr>
        <w:t>as</w:t>
      </w:r>
      <w:r w:rsidR="00B20000">
        <w:rPr>
          <w:szCs w:val="18"/>
          <w:lang w:eastAsia="zh-CN"/>
        </w:rPr>
        <w:t xml:space="preserve"> noise and</w:t>
      </w:r>
      <w:r w:rsidR="00202057">
        <w:rPr>
          <w:rFonts w:hint="eastAsia"/>
          <w:szCs w:val="18"/>
          <w:lang w:eastAsia="zh-CN"/>
        </w:rPr>
        <w:t xml:space="preserve"> </w:t>
      </w:r>
      <w:r w:rsidR="00B20000">
        <w:rPr>
          <w:szCs w:val="18"/>
          <w:lang w:eastAsia="zh-CN"/>
        </w:rPr>
        <w:t>misrepresent</w:t>
      </w:r>
      <w:r w:rsidR="00202057">
        <w:rPr>
          <w:rFonts w:hint="eastAsia"/>
          <w:szCs w:val="18"/>
          <w:lang w:eastAsia="zh-CN"/>
        </w:rPr>
        <w:t xml:space="preserve"> the </w:t>
      </w:r>
      <w:r w:rsidR="00B20000">
        <w:rPr>
          <w:szCs w:val="18"/>
          <w:lang w:eastAsia="zh-CN"/>
        </w:rPr>
        <w:t xml:space="preserve">significant </w:t>
      </w:r>
      <w:r w:rsidR="004D5FD1">
        <w:rPr>
          <w:rFonts w:hint="eastAsia"/>
          <w:szCs w:val="18"/>
          <w:lang w:eastAsia="zh-CN"/>
        </w:rPr>
        <w:t xml:space="preserve">semantic </w:t>
      </w:r>
      <w:r w:rsidR="00B20000">
        <w:rPr>
          <w:szCs w:val="18"/>
          <w:lang w:eastAsia="zh-CN"/>
        </w:rPr>
        <w:t xml:space="preserve">meaning of </w:t>
      </w:r>
      <w:r w:rsidR="00202057">
        <w:rPr>
          <w:rFonts w:hint="eastAsia"/>
          <w:szCs w:val="18"/>
          <w:lang w:eastAsia="zh-CN"/>
        </w:rPr>
        <w:t>the document.</w:t>
      </w:r>
      <w:r w:rsidR="00B20000">
        <w:rPr>
          <w:szCs w:val="18"/>
          <w:lang w:eastAsia="zh-CN"/>
        </w:rPr>
        <w:t xml:space="preserve"> </w:t>
      </w:r>
      <w:r w:rsidR="004D5FD1">
        <w:rPr>
          <w:szCs w:val="18"/>
          <w:lang w:eastAsia="zh-CN"/>
        </w:rPr>
        <w:t>T</w:t>
      </w:r>
      <w:r w:rsidR="00202057">
        <w:rPr>
          <w:rFonts w:hint="eastAsia"/>
          <w:szCs w:val="18"/>
          <w:lang w:eastAsia="zh-CN"/>
        </w:rPr>
        <w:t xml:space="preserve">hese </w:t>
      </w:r>
      <w:r w:rsidR="00664057">
        <w:rPr>
          <w:szCs w:val="18"/>
          <w:lang w:eastAsia="zh-CN"/>
        </w:rPr>
        <w:t xml:space="preserve">irrelevant </w:t>
      </w:r>
      <w:r w:rsidR="00202057">
        <w:rPr>
          <w:rFonts w:hint="eastAsia"/>
          <w:szCs w:val="18"/>
          <w:lang w:eastAsia="zh-CN"/>
        </w:rPr>
        <w:t>candidate</w:t>
      </w:r>
      <w:r w:rsidR="004D5FD1">
        <w:rPr>
          <w:szCs w:val="18"/>
          <w:lang w:eastAsia="zh-CN"/>
        </w:rPr>
        <w:t xml:space="preserve"> chain</w:t>
      </w:r>
      <w:r w:rsidR="00202057">
        <w:rPr>
          <w:rFonts w:hint="eastAsia"/>
          <w:szCs w:val="18"/>
          <w:lang w:eastAsia="zh-CN"/>
        </w:rPr>
        <w:t xml:space="preserve">s </w:t>
      </w:r>
      <w:r w:rsidR="004D5FD1">
        <w:rPr>
          <w:szCs w:val="18"/>
          <w:lang w:eastAsia="zh-CN"/>
        </w:rPr>
        <w:t>must</w:t>
      </w:r>
      <w:r w:rsidR="004D5FD1">
        <w:rPr>
          <w:rFonts w:hint="eastAsia"/>
          <w:szCs w:val="18"/>
          <w:lang w:eastAsia="zh-CN"/>
        </w:rPr>
        <w:t xml:space="preserve"> </w:t>
      </w:r>
      <w:r w:rsidR="00202057">
        <w:rPr>
          <w:rFonts w:hint="eastAsia"/>
          <w:szCs w:val="18"/>
          <w:lang w:eastAsia="zh-CN"/>
        </w:rPr>
        <w:t>be filtered.</w:t>
      </w:r>
      <w:r w:rsidR="00D65FBF">
        <w:rPr>
          <w:szCs w:val="18"/>
          <w:lang w:eastAsia="zh-CN"/>
        </w:rPr>
        <w:t xml:space="preserve"> In order to do this we must quantify the relevancy of each concept chain and then provide a threshold for pruning.</w:t>
      </w:r>
    </w:p>
    <w:p w:rsidR="00DF49E1" w:rsidRDefault="00D65FBF" w:rsidP="00E43FC1">
      <w:pPr>
        <w:pStyle w:val="BodyTextIndent"/>
        <w:spacing w:after="80"/>
        <w:ind w:firstLine="0"/>
        <w:rPr>
          <w:lang w:eastAsia="zh-CN"/>
        </w:rPr>
      </w:pPr>
      <w:r>
        <w:rPr>
          <w:szCs w:val="18"/>
          <w:lang w:eastAsia="zh-CN"/>
        </w:rPr>
        <w:t xml:space="preserve">Using Wang et al.’s </w:t>
      </w:r>
      <w:r w:rsidR="00B951CB">
        <w:rPr>
          <w:szCs w:val="18"/>
          <w:lang w:eastAsia="zh-CN"/>
        </w:rPr>
        <w:fldChar w:fldCharType="begin"/>
      </w:r>
      <w:r w:rsidR="00B951CB">
        <w:rPr>
          <w:szCs w:val="18"/>
          <w:lang w:eastAsia="zh-CN"/>
        </w:rPr>
        <w:instrText xml:space="preserve"> ADDIN EN.CITE &lt;EndNote&gt;&lt;Cite&gt;&lt;Author&gt;Wang&lt;/Author&gt;&lt;Year&gt;2007&lt;/Year&gt;&lt;RecNum&gt;11&lt;/RecNum&gt;&lt;DisplayText&gt;[3]&lt;/DisplayText&gt;&lt;record&gt;&lt;rec-number&gt;11&lt;/rec-number&gt;&lt;foreign-keys&gt;&lt;key app="EN" db-id="dzrw52t5edwtv2e0dr65xrzoz0edx90ft0s0"&gt;11&lt;/key&gt;&lt;/foreign-keys&gt;&lt;ref-type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 (WI &amp;apos;07)&lt;/secondary-title&gt;&lt;/titles&gt;&lt;pages&gt;395-401&lt;/pages&gt;&lt;keywords&gt;&lt;keyword&gt;ontologies&lt;/keyword&gt;&lt;/keywords&gt;&lt;dates&gt;&lt;year&gt;2007&lt;/year&gt;&lt;pub-dates&gt;&lt;date&gt;2007&lt;/date&gt;&lt;/pub-dates&gt;&lt;/dates&gt;&lt;pub-location&gt;Washington, DC, USA&lt;/pub-location&gt;&lt;publisher&gt;IEEE Computer Society&lt;/publisher&gt;&lt;isbn&gt;0-7695-3026-5&lt;/isbn&gt;&lt;urls&gt;&lt;/urls&gt;&lt;custom1&gt;1331879&lt;/custom1&gt;&lt;electronic-resource-num&gt;http://dx.doi.org/10.1109/WI.2007.36&lt;/electronic-resource-num&gt;&lt;/record&gt;&lt;/Cite&gt;&lt;/EndNote&gt;</w:instrText>
      </w:r>
      <w:r w:rsidR="00B951CB">
        <w:rPr>
          <w:szCs w:val="18"/>
          <w:lang w:eastAsia="zh-CN"/>
        </w:rPr>
        <w:fldChar w:fldCharType="separate"/>
      </w:r>
      <w:r w:rsidR="00B951CB">
        <w:rPr>
          <w:noProof/>
          <w:szCs w:val="18"/>
          <w:lang w:eastAsia="zh-CN"/>
        </w:rPr>
        <w:t>[</w:t>
      </w:r>
      <w:hyperlink w:anchor="_ENREF_3" w:tooltip="Wang, 2007 #11" w:history="1">
        <w:r w:rsidR="00B951CB">
          <w:rPr>
            <w:noProof/>
            <w:szCs w:val="18"/>
            <w:lang w:eastAsia="zh-CN"/>
          </w:rPr>
          <w:t>3</w:t>
        </w:r>
      </w:hyperlink>
      <w:r w:rsidR="00B951CB">
        <w:rPr>
          <w:noProof/>
          <w:szCs w:val="18"/>
          <w:lang w:eastAsia="zh-CN"/>
        </w:rPr>
        <w:t>]</w:t>
      </w:r>
      <w:r w:rsidR="00B951CB">
        <w:rPr>
          <w:szCs w:val="18"/>
          <w:lang w:eastAsia="zh-CN"/>
        </w:rPr>
        <w:fldChar w:fldCharType="end"/>
      </w:r>
      <w:r>
        <w:rPr>
          <w:szCs w:val="18"/>
          <w:lang w:eastAsia="zh-CN"/>
        </w:rPr>
        <w:t xml:space="preserve"> terminology, the </w:t>
      </w:r>
      <w:r w:rsidR="004273A6">
        <w:rPr>
          <w:lang w:eastAsia="zh-CN"/>
        </w:rPr>
        <w:t xml:space="preserve">semantic content weight (SCW) of a concept chain is the sum of the frequencies of all the words found in that specific concept chain. </w:t>
      </w:r>
      <w:r>
        <w:rPr>
          <w:lang w:eastAsia="zh-CN"/>
        </w:rPr>
        <w:t xml:space="preserve">As indicated in earlier sections, </w:t>
      </w:r>
      <w:proofErr w:type="spellStart"/>
      <w:r>
        <w:rPr>
          <w:i/>
          <w:lang w:eastAsia="zh-CN"/>
        </w:rPr>
        <w:t>wordfreq</w:t>
      </w:r>
      <w:proofErr w:type="spellEnd"/>
      <w:r>
        <w:rPr>
          <w:lang w:eastAsia="zh-CN"/>
        </w:rPr>
        <w:t xml:space="preserve"> is a combination of synonym, hypernym, and meronym relationships. </w:t>
      </w:r>
      <w:r w:rsidR="004273A6">
        <w:rPr>
          <w:lang w:eastAsia="zh-CN"/>
        </w:rPr>
        <w:t xml:space="preserve">So, if the </w:t>
      </w:r>
      <w:proofErr w:type="spellStart"/>
      <w:r w:rsidR="004273A6">
        <w:rPr>
          <w:i/>
          <w:lang w:eastAsia="zh-CN"/>
        </w:rPr>
        <w:t>i</w:t>
      </w:r>
      <w:r w:rsidR="004273A6" w:rsidRPr="00692E22">
        <w:rPr>
          <w:i/>
          <w:vertAlign w:val="superscript"/>
          <w:lang w:eastAsia="zh-CN"/>
        </w:rPr>
        <w:t>th</w:t>
      </w:r>
      <w:proofErr w:type="spellEnd"/>
      <w:r w:rsidR="004273A6">
        <w:rPr>
          <w:lang w:eastAsia="zh-CN"/>
        </w:rPr>
        <w:t xml:space="preserve"> concept chain has </w:t>
      </w:r>
      <w:r w:rsidR="004273A6">
        <w:rPr>
          <w:i/>
          <w:lang w:eastAsia="zh-CN"/>
        </w:rPr>
        <w:t>j</w:t>
      </w:r>
      <w:r w:rsidR="00DF49E1">
        <w:rPr>
          <w:lang w:eastAsia="zh-CN"/>
        </w:rPr>
        <w:t xml:space="preserve"> words then,</w:t>
      </w:r>
    </w:p>
    <w:p w:rsidR="004273A6" w:rsidRPr="00E63416" w:rsidRDefault="009457C7" w:rsidP="00692E22">
      <w:pPr>
        <w:pStyle w:val="BodyTextIndent"/>
        <w:spacing w:after="120"/>
        <w:ind w:firstLine="0"/>
        <w:jc w:val="center"/>
        <w:rPr>
          <w:lang w:eastAsia="zh-CN"/>
        </w:rPr>
      </w:pPr>
      <m:oMathPara>
        <m:oMath>
          <m:sSub>
            <m:sSubPr>
              <m:ctrlPr>
                <w:rPr>
                  <w:rFonts w:ascii="Cambria Math" w:hAnsi="Cambria Math"/>
                  <w:i/>
                  <w:lang w:eastAsia="zh-CN"/>
                </w:rPr>
              </m:ctrlPr>
            </m:sSubPr>
            <m:e>
              <m:r>
                <w:rPr>
                  <w:rFonts w:ascii="Cambria Math" w:hAnsi="Cambria Math"/>
                  <w:lang w:eastAsia="zh-CN"/>
                </w:rPr>
                <m:t>SCW</m:t>
              </m:r>
            </m:e>
            <m:sub>
              <m:r>
                <w:rPr>
                  <w:rFonts w:ascii="Cambria Math" w:hAnsi="Cambria Math"/>
                  <w:lang w:eastAsia="zh-CN"/>
                </w:rPr>
                <m:t>i</m:t>
              </m:r>
            </m:sub>
          </m:sSub>
          <m:r>
            <w:rPr>
              <w:rFonts w:ascii="Cambria Math" w:hAnsi="Cambria Math"/>
              <w:lang w:eastAsia="zh-CN"/>
            </w:rPr>
            <m:t>= C ∙</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wordfreq</m:t>
                  </m:r>
                </m:e>
                <m:sub>
                  <m:r>
                    <w:rPr>
                      <w:rFonts w:ascii="Cambria Math" w:hAnsi="Cambria Math"/>
                      <w:lang w:eastAsia="zh-CN"/>
                    </w:rPr>
                    <m:t>j</m:t>
                  </m:r>
                </m:sub>
              </m:sSub>
            </m:e>
          </m:nary>
        </m:oMath>
      </m:oMathPara>
    </w:p>
    <w:p w:rsidR="00B7703E" w:rsidRDefault="004F3346" w:rsidP="001A3C79">
      <w:pPr>
        <w:pStyle w:val="BodyTextIndent"/>
        <w:spacing w:after="120"/>
        <w:ind w:firstLine="0"/>
        <w:rPr>
          <w:lang w:val="en-US" w:eastAsia="zh-CN"/>
        </w:rPr>
      </w:pPr>
      <w:r>
        <w:rPr>
          <w:lang w:eastAsia="zh-CN"/>
        </w:rPr>
        <w:t>The</w:t>
      </w:r>
      <w:r w:rsidR="001A5535">
        <w:rPr>
          <w:lang w:eastAsia="zh-CN"/>
        </w:rPr>
        <w:t>refore, the</w:t>
      </w:r>
      <w:r>
        <w:rPr>
          <w:lang w:eastAsia="zh-CN"/>
        </w:rPr>
        <w:t xml:space="preserve"> sum of </w:t>
      </w:r>
      <w:r w:rsidR="001A5535">
        <w:rPr>
          <w:lang w:eastAsia="zh-CN"/>
        </w:rPr>
        <w:t xml:space="preserve">all </w:t>
      </w:r>
      <w:r>
        <w:rPr>
          <w:lang w:eastAsia="zh-CN"/>
        </w:rPr>
        <w:t xml:space="preserve">SCWs is the total weight for the document. </w:t>
      </w:r>
      <w:r w:rsidR="00B7703E">
        <w:rPr>
          <w:lang w:val="en-US" w:eastAsia="zh-CN"/>
        </w:rPr>
        <w:t>While calculating</w:t>
      </w:r>
      <w:r w:rsidR="00B7703E">
        <w:rPr>
          <w:rFonts w:hint="eastAsia"/>
          <w:lang w:eastAsia="zh-CN"/>
        </w:rPr>
        <w:t xml:space="preserve"> the SCW of </w:t>
      </w:r>
      <w:r w:rsidR="00B7703E">
        <w:rPr>
          <w:lang w:val="en-US" w:eastAsia="zh-CN"/>
        </w:rPr>
        <w:t xml:space="preserve">a </w:t>
      </w:r>
      <w:r w:rsidR="00B7703E">
        <w:rPr>
          <w:rFonts w:hint="eastAsia"/>
          <w:lang w:eastAsia="zh-CN"/>
        </w:rPr>
        <w:t>concept chain</w:t>
      </w:r>
      <w:r w:rsidR="00B7703E">
        <w:rPr>
          <w:lang w:val="en-US" w:eastAsia="zh-CN"/>
        </w:rPr>
        <w:t>, a</w:t>
      </w:r>
      <w:r w:rsidR="00B7703E">
        <w:rPr>
          <w:rFonts w:hint="eastAsia"/>
          <w:lang w:eastAsia="zh-CN"/>
        </w:rPr>
        <w:t xml:space="preserve"> </w:t>
      </w:r>
      <w:r w:rsidR="00AE7641">
        <w:rPr>
          <w:lang w:val="en-US" w:eastAsia="zh-CN"/>
        </w:rPr>
        <w:t>coefficient</w:t>
      </w:r>
      <w:r w:rsidR="005A412F">
        <w:rPr>
          <w:lang w:val="en-US" w:eastAsia="zh-CN"/>
        </w:rPr>
        <w:t xml:space="preserve">, </w:t>
      </w:r>
      <w:r w:rsidR="005A412F">
        <w:rPr>
          <w:i/>
          <w:lang w:val="en-US" w:eastAsia="zh-CN"/>
        </w:rPr>
        <w:t>C,</w:t>
      </w:r>
      <w:r w:rsidR="00AE7641">
        <w:rPr>
          <w:lang w:val="en-US" w:eastAsia="zh-CN"/>
        </w:rPr>
        <w:t xml:space="preserve"> </w:t>
      </w:r>
      <w:r w:rsidR="00B7703E">
        <w:rPr>
          <w:lang w:val="en-US" w:eastAsia="zh-CN"/>
        </w:rPr>
        <w:t xml:space="preserve">is applied to the frequency from 0 and 1, where 0 excludes meronyms in the relationship, while a 1 provide a full weight equivalent to a </w:t>
      </w:r>
      <w:r w:rsidR="00AE7641">
        <w:rPr>
          <w:lang w:val="en-US" w:eastAsia="zh-CN"/>
        </w:rPr>
        <w:t xml:space="preserve">IS-A </w:t>
      </w:r>
      <w:r w:rsidR="00B7703E">
        <w:rPr>
          <w:lang w:val="en-US" w:eastAsia="zh-CN"/>
        </w:rPr>
        <w:t>relationship.</w:t>
      </w:r>
      <w:r w:rsidR="00B7703E">
        <w:rPr>
          <w:rFonts w:hint="eastAsia"/>
          <w:lang w:eastAsia="zh-CN"/>
        </w:rPr>
        <w:t xml:space="preserve"> </w:t>
      </w:r>
    </w:p>
    <w:p w:rsidR="004F3346" w:rsidRDefault="004F3346" w:rsidP="001A3C79">
      <w:pPr>
        <w:pStyle w:val="BodyTextIndent"/>
        <w:spacing w:after="120"/>
        <w:ind w:firstLine="0"/>
        <w:rPr>
          <w:lang w:eastAsia="zh-CN"/>
        </w:rPr>
      </w:pPr>
      <w:r>
        <w:rPr>
          <w:lang w:eastAsia="zh-CN"/>
        </w:rPr>
        <w:t>W</w:t>
      </w:r>
      <w:r w:rsidR="001A5535">
        <w:rPr>
          <w:lang w:eastAsia="zh-CN"/>
        </w:rPr>
        <w:t>ith this information we</w:t>
      </w:r>
      <w:r>
        <w:rPr>
          <w:lang w:eastAsia="zh-CN"/>
        </w:rPr>
        <w:t xml:space="preserve"> can represent each concept chain’s SCW as a fraction or rate of the total document. Given </w:t>
      </w:r>
      <w:r w:rsidRPr="003F7173">
        <w:rPr>
          <w:i/>
          <w:lang w:eastAsia="zh-CN"/>
        </w:rPr>
        <w:t>n</w:t>
      </w:r>
      <w:r>
        <w:rPr>
          <w:lang w:eastAsia="zh-CN"/>
        </w:rPr>
        <w:t xml:space="preserve"> concept chains in a document, the </w:t>
      </w:r>
      <w:r w:rsidR="00D65FBF">
        <w:rPr>
          <w:rFonts w:hint="eastAsia"/>
          <w:szCs w:val="18"/>
          <w:lang w:eastAsia="zh-CN"/>
        </w:rPr>
        <w:t>semantic content rate (SCR)</w:t>
      </w:r>
      <w:r w:rsidR="00D65FBF">
        <w:rPr>
          <w:szCs w:val="18"/>
          <w:lang w:eastAsia="zh-CN"/>
        </w:rPr>
        <w:t xml:space="preserve"> </w:t>
      </w:r>
      <w:r>
        <w:rPr>
          <w:lang w:eastAsia="zh-CN"/>
        </w:rPr>
        <w:t xml:space="preserve">of the </w:t>
      </w:r>
      <w:proofErr w:type="spellStart"/>
      <w:r w:rsidRPr="004F3346">
        <w:rPr>
          <w:i/>
          <w:lang w:eastAsia="zh-CN"/>
        </w:rPr>
        <w:t>i</w:t>
      </w:r>
      <w:r w:rsidRPr="00692E22">
        <w:rPr>
          <w:i/>
          <w:vertAlign w:val="superscript"/>
          <w:lang w:eastAsia="zh-CN"/>
        </w:rPr>
        <w:t>th</w:t>
      </w:r>
      <w:proofErr w:type="spellEnd"/>
      <w:r>
        <w:rPr>
          <w:lang w:eastAsia="zh-CN"/>
        </w:rPr>
        <w:t xml:space="preserve"> concept chain can be described as:</w:t>
      </w:r>
    </w:p>
    <w:p w:rsidR="004F3346" w:rsidRPr="00E63416" w:rsidRDefault="009457C7" w:rsidP="00692E22">
      <w:pPr>
        <w:pStyle w:val="BodyTextIndent"/>
        <w:spacing w:after="120"/>
        <w:ind w:firstLine="0"/>
        <w:jc w:val="center"/>
        <w:rPr>
          <w:lang w:eastAsia="zh-CN"/>
        </w:rPr>
      </w:pPr>
      <m:oMathPara>
        <m:oMath>
          <m:sSub>
            <m:sSubPr>
              <m:ctrlPr>
                <w:rPr>
                  <w:rFonts w:ascii="Cambria Math" w:hAnsi="Cambria Math"/>
                  <w:i/>
                  <w:lang w:eastAsia="zh-CN"/>
                </w:rPr>
              </m:ctrlPr>
            </m:sSubPr>
            <m:e>
              <m:r>
                <w:rPr>
                  <w:rFonts w:ascii="Cambria Math" w:hAnsi="Cambria Math"/>
                  <w:lang w:eastAsia="zh-CN"/>
                </w:rPr>
                <m:t>SCR</m:t>
              </m:r>
            </m:e>
            <m:sub>
              <m:r>
                <w:rPr>
                  <w:rFonts w:ascii="Cambria Math" w:hAnsi="Cambria Math"/>
                  <w:lang w:eastAsia="zh-CN"/>
                </w:rPr>
                <m:t>i</m:t>
              </m:r>
            </m:sub>
          </m:sSub>
          <m:r>
            <w:rPr>
              <w:rFonts w:ascii="Cambria Math" w:hAnsi="Cambria Math"/>
              <w:lang w:eastAsia="zh-CN"/>
            </w:rPr>
            <m:t xml:space="preserve">=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SCW</m:t>
                  </m:r>
                </m:e>
                <m:sub>
                  <m:r>
                    <w:rPr>
                      <w:rFonts w:ascii="Cambria Math" w:hAnsi="Cambria Math"/>
                      <w:lang w:eastAsia="zh-CN"/>
                    </w:rPr>
                    <m:t>i</m:t>
                  </m:r>
                </m:sub>
              </m:sSub>
            </m:num>
            <m:den>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SCW</m:t>
                      </m:r>
                    </m:e>
                    <m:sub>
                      <m:r>
                        <w:rPr>
                          <w:rFonts w:ascii="Cambria Math" w:hAnsi="Cambria Math"/>
                          <w:lang w:eastAsia="zh-CN"/>
                        </w:rPr>
                        <m:t>n</m:t>
                      </m:r>
                    </m:sub>
                  </m:sSub>
                </m:e>
              </m:nary>
            </m:den>
          </m:f>
        </m:oMath>
      </m:oMathPara>
    </w:p>
    <w:p w:rsidR="003F7173" w:rsidRDefault="001A5535" w:rsidP="003F7173">
      <w:pPr>
        <w:pStyle w:val="BodyTextIndent"/>
        <w:spacing w:after="80"/>
        <w:ind w:firstLine="0"/>
        <w:rPr>
          <w:szCs w:val="18"/>
          <w:lang w:eastAsia="zh-CN"/>
        </w:rPr>
      </w:pPr>
      <w:r>
        <w:rPr>
          <w:szCs w:val="18"/>
          <w:lang w:eastAsia="zh-CN"/>
        </w:rPr>
        <w:t xml:space="preserve">Once the SCR’s for all concept chains have been established, </w:t>
      </w:r>
      <w:r w:rsidR="003F7173">
        <w:rPr>
          <w:rFonts w:hint="eastAsia"/>
          <w:szCs w:val="18"/>
          <w:lang w:eastAsia="zh-CN"/>
        </w:rPr>
        <w:t xml:space="preserve">a concept chain </w:t>
      </w:r>
      <w:r>
        <w:rPr>
          <w:szCs w:val="18"/>
          <w:lang w:eastAsia="zh-CN"/>
        </w:rPr>
        <w:t>can</w:t>
      </w:r>
      <w:r>
        <w:rPr>
          <w:rFonts w:hint="eastAsia"/>
          <w:szCs w:val="18"/>
          <w:lang w:eastAsia="zh-CN"/>
        </w:rPr>
        <w:t xml:space="preserve"> </w:t>
      </w:r>
      <w:r w:rsidR="003F7173">
        <w:rPr>
          <w:rFonts w:hint="eastAsia"/>
          <w:szCs w:val="18"/>
          <w:lang w:eastAsia="zh-CN"/>
        </w:rPr>
        <w:t xml:space="preserve">be ruled out or </w:t>
      </w:r>
      <w:r>
        <w:rPr>
          <w:szCs w:val="18"/>
          <w:lang w:eastAsia="zh-CN"/>
        </w:rPr>
        <w:t>kept</w:t>
      </w:r>
      <w:r>
        <w:rPr>
          <w:rFonts w:hint="eastAsia"/>
          <w:szCs w:val="18"/>
          <w:lang w:eastAsia="zh-CN"/>
        </w:rPr>
        <w:t xml:space="preserve"> depend</w:t>
      </w:r>
      <w:r>
        <w:rPr>
          <w:szCs w:val="18"/>
          <w:lang w:eastAsia="zh-CN"/>
        </w:rPr>
        <w:t>ing</w:t>
      </w:r>
      <w:r>
        <w:rPr>
          <w:rFonts w:hint="eastAsia"/>
          <w:szCs w:val="18"/>
          <w:lang w:eastAsia="zh-CN"/>
        </w:rPr>
        <w:t xml:space="preserve"> </w:t>
      </w:r>
      <w:r w:rsidR="003F7173">
        <w:rPr>
          <w:rFonts w:hint="eastAsia"/>
          <w:szCs w:val="18"/>
          <w:lang w:eastAsia="zh-CN"/>
        </w:rPr>
        <w:t xml:space="preserve">on whether the </w:t>
      </w:r>
      <w:r w:rsidR="003F7173" w:rsidRPr="00816B14">
        <w:rPr>
          <w:szCs w:val="18"/>
          <w:lang w:eastAsia="zh-CN"/>
        </w:rPr>
        <w:t>quotient</w:t>
      </w:r>
      <w:r w:rsidR="003F7173">
        <w:rPr>
          <w:rFonts w:hint="eastAsia"/>
          <w:szCs w:val="18"/>
          <w:lang w:eastAsia="zh-CN"/>
        </w:rPr>
        <w:t xml:space="preserve"> of its SCR</w:t>
      </w:r>
      <w:r w:rsidR="003F7173">
        <w:rPr>
          <w:szCs w:val="18"/>
          <w:lang w:eastAsia="zh-CN"/>
        </w:rPr>
        <w:t xml:space="preserve"> and total SCR of the document is larger than a SCR threshold. In our experiment, we set SCR threshold to 3%.</w:t>
      </w:r>
    </w:p>
    <w:p w:rsidR="00E43FC1" w:rsidRDefault="0048465B" w:rsidP="001A3C79">
      <w:pPr>
        <w:pStyle w:val="BodyTextIndent"/>
        <w:spacing w:after="120"/>
        <w:ind w:firstLine="0"/>
        <w:rPr>
          <w:lang w:eastAsia="zh-CN"/>
        </w:rPr>
      </w:pPr>
      <w:r>
        <w:rPr>
          <w:lang w:eastAsia="zh-CN"/>
        </w:rPr>
        <w:t>Wang et al.</w:t>
      </w:r>
      <w:r w:rsidR="00D95F41">
        <w:rPr>
          <w:lang w:eastAsia="zh-CN"/>
        </w:rPr>
        <w:t>’s work</w:t>
      </w:r>
      <w:r>
        <w:rPr>
          <w:lang w:eastAsia="zh-CN"/>
        </w:rPr>
        <w:t xml:space="preserve"> map</w:t>
      </w:r>
      <w:r w:rsidR="00D95F41">
        <w:rPr>
          <w:lang w:eastAsia="zh-CN"/>
        </w:rPr>
        <w:t>ped</w:t>
      </w:r>
      <w:r>
        <w:rPr>
          <w:lang w:eastAsia="zh-CN"/>
        </w:rPr>
        <w:t xml:space="preserve"> stemmed words to particular </w:t>
      </w:r>
      <w:proofErr w:type="spellStart"/>
      <w:r>
        <w:rPr>
          <w:lang w:eastAsia="zh-CN"/>
        </w:rPr>
        <w:t>synsetID</w:t>
      </w:r>
      <w:r w:rsidR="00D95F41">
        <w:rPr>
          <w:lang w:eastAsia="zh-CN"/>
        </w:rPr>
        <w:t>s</w:t>
      </w:r>
      <w:proofErr w:type="spellEnd"/>
      <w:r>
        <w:rPr>
          <w:lang w:eastAsia="zh-CN"/>
        </w:rPr>
        <w:t xml:space="preserve">. If several stemmed words mapped to the same </w:t>
      </w:r>
      <w:proofErr w:type="spellStart"/>
      <w:r>
        <w:rPr>
          <w:lang w:eastAsia="zh-CN"/>
        </w:rPr>
        <w:t>synsetID</w:t>
      </w:r>
      <w:proofErr w:type="spellEnd"/>
      <w:r>
        <w:rPr>
          <w:lang w:eastAsia="zh-CN"/>
        </w:rPr>
        <w:t xml:space="preserve">, the word frequency value of this </w:t>
      </w:r>
      <w:proofErr w:type="spellStart"/>
      <w:r>
        <w:rPr>
          <w:lang w:eastAsia="zh-CN"/>
        </w:rPr>
        <w:t>synsetID</w:t>
      </w:r>
      <w:proofErr w:type="spellEnd"/>
      <w:r>
        <w:rPr>
          <w:lang w:eastAsia="zh-CN"/>
        </w:rPr>
        <w:t xml:space="preserve"> </w:t>
      </w:r>
      <w:r w:rsidR="00D95F41">
        <w:rPr>
          <w:lang w:eastAsia="zh-CN"/>
        </w:rPr>
        <w:t xml:space="preserve">became </w:t>
      </w:r>
      <w:r>
        <w:rPr>
          <w:lang w:eastAsia="zh-CN"/>
        </w:rPr>
        <w:t xml:space="preserve">the sum of the word frequency values of these associated words. </w:t>
      </w:r>
      <w:r w:rsidR="00D95F41">
        <w:rPr>
          <w:lang w:eastAsia="zh-CN"/>
        </w:rPr>
        <w:t>This</w:t>
      </w:r>
      <w:r w:rsidR="001A3C79">
        <w:rPr>
          <w:lang w:eastAsia="zh-CN"/>
        </w:rPr>
        <w:t xml:space="preserve"> </w:t>
      </w:r>
      <w:r w:rsidR="00BE6933">
        <w:rPr>
          <w:lang w:eastAsia="zh-CN"/>
        </w:rPr>
        <w:t xml:space="preserve">became the </w:t>
      </w:r>
      <w:proofErr w:type="spellStart"/>
      <w:r w:rsidR="00BE6933">
        <w:rPr>
          <w:i/>
          <w:lang w:eastAsia="zh-CN"/>
        </w:rPr>
        <w:t>wordfreq</w:t>
      </w:r>
      <w:proofErr w:type="spellEnd"/>
      <w:r w:rsidR="00BE6933">
        <w:rPr>
          <w:i/>
          <w:lang w:eastAsia="zh-CN"/>
        </w:rPr>
        <w:t xml:space="preserve"> </w:t>
      </w:r>
      <w:r w:rsidR="00BE6933">
        <w:rPr>
          <w:lang w:eastAsia="zh-CN"/>
        </w:rPr>
        <w:t xml:space="preserve">used </w:t>
      </w:r>
      <w:r w:rsidR="00BE1D51">
        <w:rPr>
          <w:lang w:eastAsia="zh-CN"/>
        </w:rPr>
        <w:t>to</w:t>
      </w:r>
      <w:r w:rsidR="001A3C79">
        <w:rPr>
          <w:lang w:eastAsia="zh-CN"/>
        </w:rPr>
        <w:t xml:space="preserve"> comput</w:t>
      </w:r>
      <w:r w:rsidR="00BE1D51">
        <w:rPr>
          <w:lang w:eastAsia="zh-CN"/>
        </w:rPr>
        <w:t>e</w:t>
      </w:r>
      <w:r w:rsidR="001A3C79">
        <w:rPr>
          <w:lang w:eastAsia="zh-CN"/>
        </w:rPr>
        <w:t xml:space="preserve"> </w:t>
      </w:r>
      <w:r w:rsidR="00667863">
        <w:rPr>
          <w:lang w:eastAsia="zh-CN"/>
        </w:rPr>
        <w:t>SCW</w:t>
      </w:r>
      <w:r w:rsidR="00D95F41" w:rsidRPr="00D95F41">
        <w:rPr>
          <w:rFonts w:hint="eastAsia"/>
          <w:lang w:eastAsia="zh-CN"/>
        </w:rPr>
        <w:t xml:space="preserve"> </w:t>
      </w:r>
      <w:r w:rsidR="00872BD6">
        <w:rPr>
          <w:lang w:eastAsia="zh-CN"/>
        </w:rPr>
        <w:fldChar w:fldCharType="begin"/>
      </w:r>
      <w:r w:rsidR="00B951CB">
        <w:rPr>
          <w:lang w:eastAsia="zh-CN"/>
        </w:rPr>
        <w:instrText xml:space="preserve"> ADDIN EN.CITE &lt;EndNote&gt;&lt;Cite&gt;&lt;Author&gt;Wang&lt;/Author&gt;&lt;Year&gt;2007&lt;/Year&gt;&lt;RecNum&gt;172&lt;/RecNum&gt;&lt;DisplayText&gt;[15]&lt;/DisplayText&gt;&lt;record&gt;&lt;rec-number&gt;172&lt;/rec-number&gt;&lt;foreign-keys&gt;&lt;key app="EN" db-id="t2v0p0rf8dzz5qevwxlva0epvvat0frzarx2"&gt;172&lt;/key&gt;&lt;/foreign-keys&gt;&lt;ref-type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Intelligence&lt;/secondary-title&gt;&lt;/titles&gt;&lt;pages&gt;395-401&lt;/pages&gt;&lt;keywords&gt;&lt;keyword&gt;ontologies&lt;/keyword&gt;&lt;/keywords&gt;&lt;dates&gt;&lt;year&gt;2007&lt;/year&gt;&lt;/dates&gt;&lt;publisher&gt;IEEE Computer Society&lt;/publisher&gt;&lt;isbn&gt;0-7695-3026-5&lt;/isbn&gt;&lt;urls&gt;&lt;/urls&gt;&lt;custom1&gt;1331879&lt;/custom1&gt;&lt;electronic-resource-num&gt;http://dx.doi.org/10.1109/WI.2007.36&lt;/electronic-resource-num&gt;&lt;/record&gt;&lt;/Cite&gt;&lt;/EndNote&gt;</w:instrText>
      </w:r>
      <w:r w:rsidR="00872BD6">
        <w:rPr>
          <w:lang w:eastAsia="zh-CN"/>
        </w:rPr>
        <w:fldChar w:fldCharType="separate"/>
      </w:r>
      <w:r w:rsidR="00B951CB">
        <w:rPr>
          <w:noProof/>
          <w:lang w:eastAsia="zh-CN"/>
        </w:rPr>
        <w:t>[</w:t>
      </w:r>
      <w:hyperlink w:anchor="_ENREF_15" w:tooltip="Wang, 2007 #172" w:history="1">
        <w:r w:rsidR="00B951CB">
          <w:rPr>
            <w:noProof/>
            <w:lang w:eastAsia="zh-CN"/>
          </w:rPr>
          <w:t>15</w:t>
        </w:r>
      </w:hyperlink>
      <w:r w:rsidR="00B951CB">
        <w:rPr>
          <w:noProof/>
          <w:lang w:eastAsia="zh-CN"/>
        </w:rPr>
        <w:t>]</w:t>
      </w:r>
      <w:r w:rsidR="00872BD6">
        <w:rPr>
          <w:lang w:eastAsia="zh-CN"/>
        </w:rPr>
        <w:fldChar w:fldCharType="end"/>
      </w:r>
      <w:r w:rsidR="001A3C79">
        <w:rPr>
          <w:lang w:eastAsia="zh-CN"/>
        </w:rPr>
        <w:t xml:space="preserve">. </w:t>
      </w:r>
      <w:r w:rsidR="00533C50">
        <w:rPr>
          <w:lang w:eastAsia="zh-CN"/>
        </w:rPr>
        <w:t>Although this approach recognize</w:t>
      </w:r>
      <w:r w:rsidR="00BE6933">
        <w:rPr>
          <w:lang w:eastAsia="zh-CN"/>
        </w:rPr>
        <w:t>s</w:t>
      </w:r>
      <w:r w:rsidR="00533C50">
        <w:rPr>
          <w:lang w:eastAsia="zh-CN"/>
        </w:rPr>
        <w:t xml:space="preserve"> </w:t>
      </w:r>
      <w:r w:rsidR="00001B9F">
        <w:rPr>
          <w:lang w:eastAsia="zh-CN"/>
        </w:rPr>
        <w:t>synonyms</w:t>
      </w:r>
      <w:r w:rsidR="00BE6933">
        <w:rPr>
          <w:lang w:eastAsia="zh-CN"/>
        </w:rPr>
        <w:t xml:space="preserve"> and can support WSD it also loses specific information about a document which can lead to incorrectly cataloging a document. </w:t>
      </w:r>
    </w:p>
    <w:p w:rsidR="00001B9F" w:rsidRDefault="00BE6933" w:rsidP="001A3C79">
      <w:pPr>
        <w:pStyle w:val="BodyTextIndent"/>
        <w:spacing w:after="120"/>
        <w:ind w:firstLine="0"/>
        <w:rPr>
          <w:rFonts w:eastAsia="Batang"/>
          <w:lang w:eastAsia="ko-KR"/>
        </w:rPr>
      </w:pPr>
      <w:r>
        <w:rPr>
          <w:lang w:eastAsia="zh-CN"/>
        </w:rPr>
        <w:t>For instance, ‘Java’ has multiple meanings (</w:t>
      </w:r>
      <w:r w:rsidR="00C54068">
        <w:rPr>
          <w:lang w:val="en-US" w:eastAsia="zh-CN"/>
        </w:rPr>
        <w:t>‘</w:t>
      </w:r>
      <w:r w:rsidR="00EB3C27">
        <w:rPr>
          <w:rFonts w:hint="eastAsia"/>
          <w:lang w:eastAsia="zh-CN"/>
        </w:rPr>
        <w:t>island</w:t>
      </w:r>
      <w:r w:rsidR="00C54068">
        <w:rPr>
          <w:lang w:val="en-US" w:eastAsia="zh-CN"/>
        </w:rPr>
        <w:t>’</w:t>
      </w:r>
      <w:r>
        <w:rPr>
          <w:lang w:eastAsia="zh-CN"/>
        </w:rPr>
        <w:t xml:space="preserve">, </w:t>
      </w:r>
      <w:r w:rsidR="00C54068">
        <w:rPr>
          <w:lang w:val="en-US" w:eastAsia="zh-CN"/>
        </w:rPr>
        <w:t>‘</w:t>
      </w:r>
      <w:r w:rsidR="00EB3C27">
        <w:rPr>
          <w:rFonts w:hint="eastAsia"/>
          <w:lang w:eastAsia="zh-CN"/>
        </w:rPr>
        <w:t>coffee</w:t>
      </w:r>
      <w:r w:rsidR="00C54068">
        <w:rPr>
          <w:lang w:val="en-US" w:eastAsia="zh-CN"/>
        </w:rPr>
        <w:t>’</w:t>
      </w:r>
      <w:r>
        <w:rPr>
          <w:lang w:eastAsia="zh-CN"/>
        </w:rPr>
        <w:t xml:space="preserve">, </w:t>
      </w:r>
      <w:r w:rsidR="00C54068">
        <w:rPr>
          <w:lang w:val="en-US" w:eastAsia="zh-CN"/>
        </w:rPr>
        <w:t>‘</w:t>
      </w:r>
      <w:r>
        <w:rPr>
          <w:lang w:eastAsia="zh-CN"/>
        </w:rPr>
        <w:t>programming language</w:t>
      </w:r>
      <w:r w:rsidR="00C54068">
        <w:rPr>
          <w:lang w:val="en-US" w:eastAsia="zh-CN"/>
        </w:rPr>
        <w:t>’</w:t>
      </w:r>
      <w:r>
        <w:rPr>
          <w:lang w:eastAsia="zh-CN"/>
        </w:rPr>
        <w:t xml:space="preserve">). The </w:t>
      </w:r>
      <w:r w:rsidR="00C54068">
        <w:rPr>
          <w:lang w:val="en-US" w:eastAsia="zh-CN"/>
        </w:rPr>
        <w:t>“</w:t>
      </w:r>
      <w:r w:rsidR="00C54068">
        <w:rPr>
          <w:rFonts w:hint="eastAsia"/>
          <w:lang w:eastAsia="zh-CN"/>
        </w:rPr>
        <w:t xml:space="preserve"> </w:t>
      </w:r>
      <w:r w:rsidR="00EB3C27">
        <w:rPr>
          <w:rFonts w:hint="eastAsia"/>
          <w:lang w:eastAsia="zh-CN"/>
        </w:rPr>
        <w:t>island</w:t>
      </w:r>
      <w:r w:rsidR="00EB3C27">
        <w:rPr>
          <w:lang w:eastAsia="zh-CN"/>
        </w:rPr>
        <w:t xml:space="preserve">” </w:t>
      </w:r>
      <w:r>
        <w:rPr>
          <w:lang w:eastAsia="zh-CN"/>
        </w:rPr>
        <w:t xml:space="preserve">synset is the </w:t>
      </w:r>
      <w:r w:rsidR="00C54068">
        <w:rPr>
          <w:lang w:eastAsia="zh-CN"/>
        </w:rPr>
        <w:t>mo</w:t>
      </w:r>
      <w:r w:rsidR="00C54068">
        <w:rPr>
          <w:lang w:val="en-US" w:eastAsia="zh-CN"/>
        </w:rPr>
        <w:t>st</w:t>
      </w:r>
      <w:r w:rsidR="00C54068">
        <w:rPr>
          <w:lang w:eastAsia="zh-CN"/>
        </w:rPr>
        <w:t xml:space="preserve"> </w:t>
      </w:r>
      <w:r>
        <w:rPr>
          <w:lang w:eastAsia="zh-CN"/>
        </w:rPr>
        <w:t>popular usage of the word sense</w:t>
      </w:r>
      <w:r w:rsidR="00533C50">
        <w:rPr>
          <w:lang w:eastAsia="zh-CN"/>
        </w:rPr>
        <w:t>.</w:t>
      </w:r>
      <w:r w:rsidR="00072CF2">
        <w:rPr>
          <w:lang w:eastAsia="zh-CN"/>
        </w:rPr>
        <w:t xml:space="preserve"> Since our algorithm picks the most frequently used concept </w:t>
      </w:r>
      <w:r w:rsidR="00E43FC1">
        <w:rPr>
          <w:lang w:eastAsia="zh-CN"/>
        </w:rPr>
        <w:t>as part of the WSD process a document about ‘Java programming’ would be misclassified</w:t>
      </w:r>
      <w:r w:rsidR="00BE1D51">
        <w:rPr>
          <w:lang w:eastAsia="zh-CN"/>
        </w:rPr>
        <w:t>.</w:t>
      </w:r>
      <w:r w:rsidR="00E43FC1">
        <w:rPr>
          <w:lang w:eastAsia="zh-CN"/>
        </w:rPr>
        <w:t xml:space="preserve"> Using just the </w:t>
      </w:r>
      <w:proofErr w:type="spellStart"/>
      <w:r w:rsidR="00E43FC1">
        <w:rPr>
          <w:lang w:eastAsia="zh-CN"/>
        </w:rPr>
        <w:t>synsetID</w:t>
      </w:r>
      <w:proofErr w:type="spellEnd"/>
      <w:r w:rsidR="00E43FC1">
        <w:rPr>
          <w:lang w:eastAsia="zh-CN"/>
        </w:rPr>
        <w:t xml:space="preserve"> in the final representation of the document would further exacerbate the problem. Instead</w:t>
      </w:r>
      <w:r w:rsidR="00C54068">
        <w:rPr>
          <w:lang w:val="en-US" w:eastAsia="zh-CN"/>
        </w:rPr>
        <w:t>,</w:t>
      </w:r>
      <w:r w:rsidR="00E43FC1">
        <w:rPr>
          <w:lang w:eastAsia="zh-CN"/>
        </w:rPr>
        <w:t xml:space="preserve"> we maintain the more specific information</w:t>
      </w:r>
      <w:r w:rsidR="00C54068">
        <w:rPr>
          <w:lang w:val="en-US" w:eastAsia="zh-CN"/>
        </w:rPr>
        <w:t>,</w:t>
      </w:r>
      <w:r w:rsidR="00E43FC1">
        <w:rPr>
          <w:lang w:eastAsia="zh-CN"/>
        </w:rPr>
        <w:t xml:space="preserve"> which is the document term</w:t>
      </w:r>
      <w:r w:rsidR="00C54068">
        <w:rPr>
          <w:lang w:val="en-US" w:eastAsia="zh-CN"/>
        </w:rPr>
        <w:t>,</w:t>
      </w:r>
      <w:r w:rsidR="00E43FC1">
        <w:rPr>
          <w:lang w:eastAsia="zh-CN"/>
        </w:rPr>
        <w:t xml:space="preserve"> to support clustering or classification methods </w:t>
      </w:r>
      <w:r w:rsidR="00C54068">
        <w:rPr>
          <w:lang w:val="en-US" w:eastAsia="zh-CN"/>
        </w:rPr>
        <w:t>to</w:t>
      </w:r>
      <w:r w:rsidR="00C54068">
        <w:rPr>
          <w:lang w:eastAsia="zh-CN"/>
        </w:rPr>
        <w:t xml:space="preserve"> </w:t>
      </w:r>
      <w:r w:rsidR="00E43FC1">
        <w:rPr>
          <w:lang w:eastAsia="zh-CN"/>
        </w:rPr>
        <w:t>catalog/index it more accurately.</w:t>
      </w:r>
    </w:p>
    <w:p w:rsidR="00927112" w:rsidRPr="00927112" w:rsidRDefault="00927112" w:rsidP="001A3C79">
      <w:pPr>
        <w:pStyle w:val="BodyTextIndent"/>
        <w:spacing w:after="120"/>
        <w:ind w:firstLine="0"/>
        <w:rPr>
          <w:rFonts w:eastAsia="Batang"/>
          <w:lang w:eastAsia="ko-KR"/>
        </w:rPr>
      </w:pPr>
    </w:p>
    <w:p w:rsidR="00CC3FB8" w:rsidRDefault="00F6297A">
      <w:pPr>
        <w:pStyle w:val="Heading1"/>
        <w:spacing w:before="120"/>
      </w:pPr>
      <w:r>
        <w:t>EVALUATION</w:t>
      </w:r>
    </w:p>
    <w:p w:rsidR="00DD78AF" w:rsidRDefault="00CC3FB8" w:rsidP="00DD78AF">
      <w:pPr>
        <w:rPr>
          <w:lang w:eastAsia="zh-CN"/>
        </w:rPr>
      </w:pPr>
      <w:r>
        <w:rPr>
          <w:lang w:eastAsia="zh-CN"/>
        </w:rPr>
        <w:t xml:space="preserve">To evaluate the accuracy </w:t>
      </w:r>
      <w:r w:rsidR="00E95A87">
        <w:rPr>
          <w:lang w:eastAsia="zh-CN"/>
        </w:rPr>
        <w:t>of the representation of a document produced by t</w:t>
      </w:r>
      <w:r>
        <w:rPr>
          <w:lang w:eastAsia="zh-CN"/>
        </w:rPr>
        <w:t>he concept chain algorithm</w:t>
      </w:r>
      <w:r w:rsidR="00D34DF9">
        <w:rPr>
          <w:rFonts w:hint="eastAsia"/>
          <w:lang w:eastAsia="zh-CN"/>
        </w:rPr>
        <w:t>,</w:t>
      </w:r>
      <w:r w:rsidR="00E95A87">
        <w:rPr>
          <w:lang w:eastAsia="zh-CN"/>
        </w:rPr>
        <w:t xml:space="preserve"> we compared it to two common text classification techniques</w:t>
      </w:r>
      <w:r w:rsidR="00D34DF9">
        <w:rPr>
          <w:rFonts w:hint="eastAsia"/>
          <w:lang w:eastAsia="zh-CN"/>
        </w:rPr>
        <w:t>:</w:t>
      </w:r>
      <w:r w:rsidR="00E95A87">
        <w:rPr>
          <w:lang w:eastAsia="zh-CN"/>
        </w:rPr>
        <w:t xml:space="preserve"> vector space model (VSM) and </w:t>
      </w:r>
      <w:r w:rsidR="002D76BB">
        <w:rPr>
          <w:lang w:eastAsia="zh-CN"/>
        </w:rPr>
        <w:t>term frequency-inverse document frequency</w:t>
      </w:r>
      <w:r w:rsidR="00E95A87">
        <w:rPr>
          <w:lang w:eastAsia="zh-CN"/>
        </w:rPr>
        <w:t xml:space="preserve"> (</w:t>
      </w:r>
      <w:r w:rsidR="002D76BB">
        <w:rPr>
          <w:lang w:eastAsia="zh-CN"/>
        </w:rPr>
        <w:t>TF-IDF</w:t>
      </w:r>
      <w:r w:rsidR="00E95A87">
        <w:rPr>
          <w:lang w:eastAsia="zh-CN"/>
        </w:rPr>
        <w:t>)</w:t>
      </w:r>
      <w:r w:rsidR="000B766D">
        <w:rPr>
          <w:lang w:eastAsia="zh-CN"/>
        </w:rPr>
        <w:t>.</w:t>
      </w:r>
      <w:r>
        <w:rPr>
          <w:rFonts w:hint="eastAsia"/>
          <w:lang w:eastAsia="zh-CN"/>
        </w:rPr>
        <w:t xml:space="preserve"> </w:t>
      </w:r>
      <w:r w:rsidR="00E95A87">
        <w:rPr>
          <w:lang w:eastAsia="zh-CN"/>
        </w:rPr>
        <w:t xml:space="preserve">For each </w:t>
      </w:r>
      <w:r w:rsidR="00907BC4">
        <w:rPr>
          <w:lang w:eastAsia="zh-CN"/>
        </w:rPr>
        <w:t>classification technique, we converted</w:t>
      </w:r>
      <w:r w:rsidR="00E95A87">
        <w:rPr>
          <w:lang w:eastAsia="zh-CN"/>
        </w:rPr>
        <w:t xml:space="preserve"> </w:t>
      </w:r>
      <w:r w:rsidR="00907BC4">
        <w:rPr>
          <w:lang w:eastAsia="zh-CN"/>
        </w:rPr>
        <w:t xml:space="preserve">the documents in a </w:t>
      </w:r>
      <w:r w:rsidR="00B7703E">
        <w:rPr>
          <w:lang w:eastAsia="zh-CN"/>
        </w:rPr>
        <w:t xml:space="preserve">dataset </w:t>
      </w:r>
      <w:r w:rsidR="00907BC4">
        <w:rPr>
          <w:lang w:eastAsia="zh-CN"/>
        </w:rPr>
        <w:t>to the appropriate represent</w:t>
      </w:r>
      <w:r w:rsidR="00D34DF9">
        <w:rPr>
          <w:rFonts w:hint="eastAsia"/>
          <w:lang w:eastAsia="zh-CN"/>
        </w:rPr>
        <w:t>ation</w:t>
      </w:r>
      <w:ins w:id="2" w:author="NJIT" w:date="2012-04-06T12:16:00Z">
        <w:r w:rsidR="008F1B3B">
          <w:rPr>
            <w:lang w:eastAsia="zh-CN"/>
          </w:rPr>
          <w:t>.</w:t>
        </w:r>
      </w:ins>
      <w:ins w:id="3" w:author="Chong Wang" w:date="2012-04-10T10:49:00Z">
        <w:r w:rsidR="00463851">
          <w:rPr>
            <w:rFonts w:hint="eastAsia"/>
            <w:lang w:eastAsia="zh-CN"/>
          </w:rPr>
          <w:t xml:space="preserve"> In VSM and TF-IDF, </w:t>
        </w:r>
        <w:proofErr w:type="spellStart"/>
        <w:r w:rsidR="00463851">
          <w:rPr>
            <w:rFonts w:hint="eastAsia"/>
            <w:lang w:eastAsia="zh-CN"/>
          </w:rPr>
          <w:t>stopwords</w:t>
        </w:r>
        <w:proofErr w:type="spellEnd"/>
        <w:r w:rsidR="00463851">
          <w:rPr>
            <w:rFonts w:hint="eastAsia"/>
            <w:lang w:eastAsia="zh-CN"/>
          </w:rPr>
          <w:t xml:space="preserve"> are removed but the rest of words are not stemmed</w:t>
        </w:r>
      </w:ins>
      <w:ins w:id="4" w:author="Chong Wang" w:date="2012-04-10T10:50:00Z">
        <w:r w:rsidR="00463851">
          <w:rPr>
            <w:rFonts w:hint="eastAsia"/>
            <w:lang w:eastAsia="zh-CN"/>
          </w:rPr>
          <w:t xml:space="preserve"> by </w:t>
        </w:r>
      </w:ins>
      <w:proofErr w:type="spellStart"/>
      <w:ins w:id="5" w:author="Chong Wang" w:date="2012-04-10T10:51:00Z">
        <w:r w:rsidR="00463851">
          <w:rPr>
            <w:rFonts w:hint="eastAsia"/>
            <w:lang w:eastAsia="zh-CN"/>
          </w:rPr>
          <w:lastRenderedPageBreak/>
          <w:t>WordNet</w:t>
        </w:r>
        <w:r w:rsidR="00463851">
          <w:rPr>
            <w:lang w:eastAsia="zh-CN"/>
          </w:rPr>
          <w:t>’s</w:t>
        </w:r>
        <w:proofErr w:type="spellEnd"/>
        <w:r w:rsidR="00463851">
          <w:rPr>
            <w:rFonts w:hint="eastAsia"/>
            <w:lang w:eastAsia="zh-CN"/>
          </w:rPr>
          <w:t xml:space="preserve"> morphology function</w:t>
        </w:r>
      </w:ins>
      <w:ins w:id="6" w:author="Chong Wang" w:date="2012-04-10T10:49:00Z">
        <w:r w:rsidR="00463851">
          <w:rPr>
            <w:rFonts w:hint="eastAsia"/>
            <w:lang w:eastAsia="zh-CN"/>
          </w:rPr>
          <w:t>.</w:t>
        </w:r>
      </w:ins>
      <w:r w:rsidR="00907BC4">
        <w:rPr>
          <w:lang w:eastAsia="zh-CN"/>
        </w:rPr>
        <w:t xml:space="preserve"> </w:t>
      </w:r>
      <w:ins w:id="7" w:author="NJIT" w:date="2012-04-06T12:16:00Z">
        <w:del w:id="8" w:author="Chong Wang" w:date="2012-04-10T10:49:00Z">
          <w:r w:rsidR="008F1B3B" w:rsidDel="00463851">
            <w:rPr>
              <w:lang w:eastAsia="zh-CN"/>
            </w:rPr>
            <w:delText>This means using the same preprocessing steps done with the concept chain preparation,; extract</w:delText>
          </w:r>
        </w:del>
      </w:ins>
      <w:ins w:id="9" w:author="NJIT" w:date="2012-04-06T12:17:00Z">
        <w:del w:id="10" w:author="Chong Wang" w:date="2012-04-10T10:49:00Z">
          <w:r w:rsidR="000E571F" w:rsidDel="00463851">
            <w:rPr>
              <w:lang w:eastAsia="zh-CN"/>
            </w:rPr>
            <w:delText xml:space="preserve"> and stem</w:delText>
          </w:r>
        </w:del>
      </w:ins>
      <w:ins w:id="11" w:author="NJIT" w:date="2012-04-06T12:16:00Z">
        <w:del w:id="12" w:author="Chong Wang" w:date="2012-04-10T10:49:00Z">
          <w:r w:rsidR="000E571F" w:rsidDel="00463851">
            <w:rPr>
              <w:lang w:eastAsia="zh-CN"/>
            </w:rPr>
            <w:delText xml:space="preserve"> only nou</w:delText>
          </w:r>
        </w:del>
      </w:ins>
      <w:ins w:id="13" w:author="NJIT" w:date="2012-04-06T12:18:00Z">
        <w:del w:id="14" w:author="Chong Wang" w:date="2012-04-10T10:49:00Z">
          <w:r w:rsidR="000E571F" w:rsidDel="00463851">
            <w:rPr>
              <w:lang w:eastAsia="zh-CN"/>
            </w:rPr>
            <w:delText>ns and remove stopwords</w:delText>
          </w:r>
        </w:del>
      </w:ins>
      <w:ins w:id="15" w:author="NJIT" w:date="2012-04-06T12:16:00Z">
        <w:del w:id="16" w:author="Chong Wang" w:date="2012-04-10T10:49:00Z">
          <w:r w:rsidR="008F1B3B" w:rsidDel="00463851">
            <w:rPr>
              <w:lang w:eastAsia="zh-CN"/>
            </w:rPr>
            <w:delText xml:space="preserve">, </w:delText>
          </w:r>
        </w:del>
      </w:ins>
      <w:del w:id="17" w:author="NJIT" w:date="2012-04-06T12:16:00Z">
        <w:r w:rsidR="00907BC4" w:rsidDel="008F1B3B">
          <w:rPr>
            <w:lang w:eastAsia="zh-CN"/>
          </w:rPr>
          <w:delText xml:space="preserve">and </w:delText>
        </w:r>
      </w:del>
      <w:proofErr w:type="gramStart"/>
      <w:ins w:id="18" w:author="NJIT" w:date="2012-04-06T12:18:00Z">
        <w:r w:rsidR="000E571F">
          <w:rPr>
            <w:lang w:eastAsia="zh-CN"/>
          </w:rPr>
          <w:t>We</w:t>
        </w:r>
        <w:proofErr w:type="gramEnd"/>
        <w:r w:rsidR="000E571F">
          <w:rPr>
            <w:lang w:eastAsia="zh-CN"/>
          </w:rPr>
          <w:t xml:space="preserve"> t</w:t>
        </w:r>
      </w:ins>
      <w:del w:id="19" w:author="NJIT" w:date="2012-04-06T12:16:00Z">
        <w:r w:rsidR="00907BC4" w:rsidDel="008F1B3B">
          <w:rPr>
            <w:lang w:eastAsia="zh-CN"/>
          </w:rPr>
          <w:delText>t</w:delText>
        </w:r>
      </w:del>
      <w:r w:rsidR="00907BC4">
        <w:rPr>
          <w:lang w:eastAsia="zh-CN"/>
        </w:rPr>
        <w:t xml:space="preserve">hen performed a clustering algorithm to group the documents. The results were </w:t>
      </w:r>
      <w:del w:id="20" w:author="NJIT" w:date="2012-04-06T12:18:00Z">
        <w:r w:rsidR="00907BC4" w:rsidDel="000E571F">
          <w:rPr>
            <w:lang w:eastAsia="zh-CN"/>
          </w:rPr>
          <w:delText xml:space="preserve">then </w:delText>
        </w:r>
      </w:del>
      <w:r w:rsidR="00907BC4">
        <w:rPr>
          <w:lang w:eastAsia="zh-CN"/>
        </w:rPr>
        <w:t xml:space="preserve">analyzed against the categories specified in the collection </w:t>
      </w:r>
      <w:del w:id="21" w:author="NJIT" w:date="2012-04-06T12:18:00Z">
        <w:r w:rsidR="00907BC4" w:rsidDel="000E571F">
          <w:rPr>
            <w:lang w:eastAsia="zh-CN"/>
          </w:rPr>
          <w:delText>we used</w:delText>
        </w:r>
        <w:r w:rsidR="005277A5" w:rsidDel="000E571F">
          <w:rPr>
            <w:lang w:eastAsia="zh-CN"/>
          </w:rPr>
          <w:delText xml:space="preserve"> </w:delText>
        </w:r>
      </w:del>
      <w:r w:rsidR="005277A5">
        <w:rPr>
          <w:lang w:eastAsia="zh-CN"/>
        </w:rPr>
        <w:t>to determine accuracy</w:t>
      </w:r>
      <w:r w:rsidR="00250378">
        <w:rPr>
          <w:lang w:eastAsia="zh-CN"/>
        </w:rPr>
        <w:t>.</w:t>
      </w:r>
      <w:r w:rsidR="002D76BB">
        <w:rPr>
          <w:lang w:eastAsia="zh-CN"/>
        </w:rPr>
        <w:t xml:space="preserve"> Accuracy is a measure of how many documents correctly clustered over the entire number of documents in the test set</w:t>
      </w:r>
      <w:r w:rsidR="00DD78AF">
        <w:rPr>
          <w:rFonts w:hint="eastAsia"/>
          <w:lang w:eastAsia="zh-CN"/>
        </w:rPr>
        <w:t>:</w:t>
      </w:r>
    </w:p>
    <w:p w:rsidR="00DD78AF" w:rsidRPr="009D2A93" w:rsidRDefault="00DD78AF" w:rsidP="00B7703E">
      <w:pPr>
        <w:spacing w:after="200"/>
        <w:jc w:val="center"/>
        <w:rPr>
          <w:i/>
          <w:lang w:eastAsia="zh-CN"/>
        </w:rPr>
      </w:pPr>
      <w:r w:rsidRPr="009D2A93">
        <w:rPr>
          <w:rFonts w:hint="eastAsia"/>
          <w:i/>
          <w:lang w:eastAsia="zh-CN"/>
        </w:rPr>
        <w:t xml:space="preserve">Accuracy = </w:t>
      </w:r>
      <m:oMath>
        <m:f>
          <m:fPr>
            <m:ctrlPr>
              <w:rPr>
                <w:rFonts w:ascii="Cambria Math" w:hAnsi="Cambria Math"/>
                <w:i/>
                <w:sz w:val="22"/>
                <w:szCs w:val="22"/>
                <w:lang w:eastAsia="zh-CN"/>
              </w:rPr>
            </m:ctrlPr>
          </m:fPr>
          <m:num>
            <m:r>
              <w:rPr>
                <w:rFonts w:ascii="Cambria Math" w:hAnsi="Cambria Math"/>
                <w:sz w:val="22"/>
                <w:szCs w:val="22"/>
                <w:lang w:eastAsia="zh-CN"/>
              </w:rPr>
              <m:t>Total number</m:t>
            </m:r>
            <m:r>
              <w:rPr>
                <w:rFonts w:ascii="Cambria Math" w:hAnsi="Cambria Math" w:hint="eastAsia"/>
                <w:sz w:val="22"/>
                <w:szCs w:val="22"/>
                <w:lang w:eastAsia="zh-CN"/>
              </w:rPr>
              <m:t xml:space="preserve"> of docs correctly clustered</m:t>
            </m:r>
          </m:num>
          <m:den>
            <m:r>
              <w:rPr>
                <w:rFonts w:ascii="Cambria Math" w:hAnsi="Cambria Math"/>
                <w:sz w:val="22"/>
                <w:szCs w:val="22"/>
                <w:lang w:eastAsia="zh-CN"/>
              </w:rPr>
              <m:t>Total number</m:t>
            </m:r>
            <m:r>
              <w:rPr>
                <w:rFonts w:ascii="Cambria Math" w:hAnsi="Cambria Math" w:hint="eastAsia"/>
                <w:sz w:val="22"/>
                <w:szCs w:val="22"/>
                <w:lang w:eastAsia="zh-CN"/>
              </w:rPr>
              <m:t xml:space="preserve"> of documents</m:t>
            </m:r>
          </m:den>
        </m:f>
      </m:oMath>
    </w:p>
    <w:p w:rsidR="00E47E1E" w:rsidRDefault="00E47E1E" w:rsidP="00B7703E">
      <w:pPr>
        <w:pStyle w:val="Heading2"/>
        <w:spacing w:before="120"/>
        <w:rPr>
          <w:lang w:eastAsia="zh-CN"/>
        </w:rPr>
      </w:pPr>
      <w:r>
        <w:rPr>
          <w:lang w:eastAsia="zh-CN"/>
        </w:rPr>
        <w:t>Similarity</w:t>
      </w:r>
      <w:r w:rsidR="002D76BB">
        <w:rPr>
          <w:lang w:eastAsia="zh-CN"/>
        </w:rPr>
        <w:t xml:space="preserve"> </w:t>
      </w:r>
      <w:r>
        <w:rPr>
          <w:lang w:eastAsia="zh-CN"/>
        </w:rPr>
        <w:t>Computation</w:t>
      </w:r>
      <w:r w:rsidR="002D76BB">
        <w:rPr>
          <w:lang w:eastAsia="zh-CN"/>
        </w:rPr>
        <w:t>s</w:t>
      </w:r>
    </w:p>
    <w:p w:rsidR="00E47E1E" w:rsidRDefault="00E95A87" w:rsidP="00E47E1E">
      <w:pPr>
        <w:rPr>
          <w:lang w:eastAsia="zh-CN"/>
        </w:rPr>
      </w:pPr>
      <w:r>
        <w:rPr>
          <w:lang w:eastAsia="zh-CN"/>
        </w:rPr>
        <w:t xml:space="preserve">To compare the concept chain algorithm, </w:t>
      </w:r>
      <w:r w:rsidR="00E47E1E">
        <w:rPr>
          <w:rFonts w:hint="eastAsia"/>
          <w:lang w:eastAsia="zh-CN"/>
        </w:rPr>
        <w:t xml:space="preserve">we need to develop semantic vectors based on concept chains to </w:t>
      </w:r>
      <w:r w:rsidR="00E47E1E">
        <w:rPr>
          <w:lang w:eastAsia="zh-CN"/>
        </w:rPr>
        <w:t>represent</w:t>
      </w:r>
      <w:r w:rsidR="00E47E1E">
        <w:rPr>
          <w:rFonts w:hint="eastAsia"/>
          <w:lang w:eastAsia="zh-CN"/>
        </w:rPr>
        <w:t xml:space="preserve"> semantic features of these documents. </w:t>
      </w:r>
      <w:r w:rsidR="005277A5">
        <w:rPr>
          <w:lang w:eastAsia="zh-CN"/>
        </w:rPr>
        <w:t>A</w:t>
      </w:r>
      <w:r w:rsidR="00E47E1E">
        <w:rPr>
          <w:rFonts w:hint="eastAsia"/>
          <w:lang w:eastAsia="zh-CN"/>
        </w:rPr>
        <w:t xml:space="preserve"> document vector consists of </w:t>
      </w:r>
      <w:r w:rsidR="00E47E1E">
        <w:rPr>
          <w:lang w:eastAsia="zh-CN"/>
        </w:rPr>
        <w:t>attributes</w:t>
      </w:r>
      <w:r w:rsidR="00E47E1E">
        <w:rPr>
          <w:rFonts w:hint="eastAsia"/>
          <w:lang w:eastAsia="zh-CN"/>
        </w:rPr>
        <w:t xml:space="preserve">, each of which represents a stemmed word. The values of these </w:t>
      </w:r>
      <w:r w:rsidR="00E47E1E">
        <w:rPr>
          <w:lang w:eastAsia="zh-CN"/>
        </w:rPr>
        <w:t>attributes</w:t>
      </w:r>
      <w:r w:rsidR="00E47E1E">
        <w:rPr>
          <w:rFonts w:hint="eastAsia"/>
          <w:lang w:eastAsia="zh-CN"/>
        </w:rPr>
        <w:t xml:space="preserve"> are the word </w:t>
      </w:r>
      <w:r w:rsidR="00E47E1E">
        <w:rPr>
          <w:lang w:eastAsia="zh-CN"/>
        </w:rPr>
        <w:t>frequenc</w:t>
      </w:r>
      <w:r w:rsidR="00E47E1E">
        <w:rPr>
          <w:rFonts w:hint="eastAsia"/>
          <w:lang w:eastAsia="zh-CN"/>
        </w:rPr>
        <w:t xml:space="preserve">ies. Taking Figure </w:t>
      </w:r>
      <w:r w:rsidR="0003050E">
        <w:rPr>
          <w:rFonts w:hint="eastAsia"/>
          <w:lang w:eastAsia="zh-CN"/>
        </w:rPr>
        <w:t xml:space="preserve">2 </w:t>
      </w:r>
      <w:r w:rsidR="00E47E1E">
        <w:rPr>
          <w:rFonts w:hint="eastAsia"/>
          <w:lang w:eastAsia="zh-CN"/>
        </w:rPr>
        <w:t xml:space="preserve">as </w:t>
      </w:r>
      <w:r w:rsidR="00E47E1E">
        <w:rPr>
          <w:lang w:eastAsia="zh-CN"/>
        </w:rPr>
        <w:t xml:space="preserve">an </w:t>
      </w:r>
      <w:r w:rsidR="00E47E1E">
        <w:rPr>
          <w:rFonts w:hint="eastAsia"/>
          <w:lang w:eastAsia="zh-CN"/>
        </w:rPr>
        <w:t>example, its output of concept chain construction is {{</w:t>
      </w:r>
      <w:r w:rsidR="00E47E1E">
        <w:rPr>
          <w:lang w:eastAsia="zh-CN"/>
        </w:rPr>
        <w:t>‘</w:t>
      </w:r>
      <w:r w:rsidR="00E47E1E">
        <w:rPr>
          <w:rFonts w:hint="eastAsia"/>
          <w:lang w:eastAsia="zh-CN"/>
        </w:rPr>
        <w:t>craft</w:t>
      </w:r>
      <w:r w:rsidR="00E47E1E">
        <w:rPr>
          <w:lang w:eastAsia="zh-CN"/>
        </w:rPr>
        <w:t>’</w:t>
      </w:r>
      <w:r w:rsidR="00E47E1E">
        <w:rPr>
          <w:rFonts w:hint="eastAsia"/>
          <w:lang w:eastAsia="zh-CN"/>
        </w:rPr>
        <w:t>}, {</w:t>
      </w:r>
      <w:r w:rsidR="00E47E1E">
        <w:rPr>
          <w:lang w:eastAsia="zh-CN"/>
        </w:rPr>
        <w:t>‘</w:t>
      </w:r>
      <w:r w:rsidR="00E47E1E">
        <w:rPr>
          <w:rFonts w:hint="eastAsia"/>
          <w:lang w:eastAsia="zh-CN"/>
        </w:rPr>
        <w:t>sled</w:t>
      </w:r>
      <w:r w:rsidR="00E47E1E">
        <w:rPr>
          <w:lang w:eastAsia="zh-CN"/>
        </w:rPr>
        <w:t>’</w:t>
      </w:r>
      <w:r w:rsidR="00E47E1E">
        <w:rPr>
          <w:rFonts w:hint="eastAsia"/>
          <w:lang w:eastAsia="zh-CN"/>
        </w:rPr>
        <w:t xml:space="preserve">, </w:t>
      </w:r>
      <w:r w:rsidR="00E47E1E">
        <w:rPr>
          <w:lang w:eastAsia="zh-CN"/>
        </w:rPr>
        <w:t>‘</w:t>
      </w:r>
      <w:r w:rsidR="00E47E1E">
        <w:rPr>
          <w:rFonts w:hint="eastAsia"/>
          <w:lang w:eastAsia="zh-CN"/>
        </w:rPr>
        <w:t>dogsled</w:t>
      </w:r>
      <w:r w:rsidR="00E47E1E">
        <w:rPr>
          <w:lang w:eastAsia="zh-CN"/>
        </w:rPr>
        <w:t>’</w:t>
      </w:r>
      <w:r w:rsidR="00E47E1E">
        <w:rPr>
          <w:rFonts w:hint="eastAsia"/>
          <w:lang w:eastAsia="zh-CN"/>
        </w:rPr>
        <w:t>}, {</w:t>
      </w:r>
      <w:r w:rsidR="00E47E1E">
        <w:rPr>
          <w:lang w:eastAsia="zh-CN"/>
        </w:rPr>
        <w:t>‘</w:t>
      </w:r>
      <w:r w:rsidR="00E47E1E">
        <w:rPr>
          <w:rFonts w:hint="eastAsia"/>
          <w:lang w:eastAsia="zh-CN"/>
        </w:rPr>
        <w:t>sled</w:t>
      </w:r>
      <w:r w:rsidR="00E47E1E">
        <w:rPr>
          <w:lang w:eastAsia="zh-CN"/>
        </w:rPr>
        <w:t>’</w:t>
      </w:r>
      <w:r w:rsidR="00E47E1E">
        <w:rPr>
          <w:rFonts w:hint="eastAsia"/>
          <w:lang w:eastAsia="zh-CN"/>
        </w:rPr>
        <w:t xml:space="preserve">, </w:t>
      </w:r>
      <w:r w:rsidR="00E47E1E">
        <w:rPr>
          <w:lang w:eastAsia="zh-CN"/>
        </w:rPr>
        <w:t>‘</w:t>
      </w:r>
      <w:r w:rsidR="00E47E1E">
        <w:rPr>
          <w:rFonts w:hint="eastAsia"/>
          <w:lang w:eastAsia="zh-CN"/>
        </w:rPr>
        <w:t>bobsled</w:t>
      </w:r>
      <w:r w:rsidR="00E47E1E">
        <w:rPr>
          <w:lang w:eastAsia="zh-CN"/>
        </w:rPr>
        <w:t>’</w:t>
      </w:r>
      <w:r w:rsidR="00E47E1E">
        <w:rPr>
          <w:rFonts w:hint="eastAsia"/>
          <w:lang w:eastAsia="zh-CN"/>
        </w:rPr>
        <w:t xml:space="preserve">}}. </w:t>
      </w:r>
      <w:r w:rsidR="00E47E1E">
        <w:rPr>
          <w:lang w:eastAsia="zh-CN"/>
        </w:rPr>
        <w:t>Making</w:t>
      </w:r>
      <w:r w:rsidR="00564836">
        <w:rPr>
          <w:rFonts w:hint="eastAsia"/>
          <w:lang w:eastAsia="zh-CN"/>
        </w:rPr>
        <w:t xml:space="preserve"> up the word</w:t>
      </w:r>
      <w:r w:rsidR="00E47E1E">
        <w:rPr>
          <w:lang w:eastAsia="zh-CN"/>
        </w:rPr>
        <w:t xml:space="preserve"> frequencies,</w:t>
      </w:r>
      <w:r w:rsidR="00E47E1E">
        <w:rPr>
          <w:rFonts w:hint="eastAsia"/>
          <w:lang w:eastAsia="zh-CN"/>
        </w:rPr>
        <w:t xml:space="preserve"> the semantic vector of this document is:</w:t>
      </w:r>
    </w:p>
    <w:p w:rsidR="00E47E1E" w:rsidRDefault="00E47E1E" w:rsidP="00831D85">
      <w:pPr>
        <w:spacing w:after="0"/>
        <w:jc w:val="center"/>
        <w:rPr>
          <w:lang w:eastAsia="zh-CN"/>
        </w:rPr>
      </w:pPr>
      <w:proofErr w:type="gramStart"/>
      <w:r>
        <w:rPr>
          <w:rFonts w:hint="eastAsia"/>
          <w:lang w:eastAsia="zh-CN"/>
        </w:rPr>
        <w:t>craft</w:t>
      </w:r>
      <w:proofErr w:type="gramEnd"/>
      <w:r>
        <w:rPr>
          <w:rFonts w:hint="eastAsia"/>
          <w:lang w:eastAsia="zh-CN"/>
        </w:rPr>
        <w:t>,  sled,  dogsled,  bobsled</w:t>
      </w:r>
    </w:p>
    <w:p w:rsidR="00E47E1E" w:rsidRDefault="00E47E1E" w:rsidP="00E47E1E">
      <w:pPr>
        <w:jc w:val="center"/>
        <w:rPr>
          <w:lang w:eastAsia="zh-CN"/>
        </w:rPr>
      </w:pPr>
      <w:r>
        <w:rPr>
          <w:rFonts w:hint="eastAsia"/>
          <w:lang w:eastAsia="zh-CN"/>
        </w:rPr>
        <w:t xml:space="preserve">{3,       2,        3,          </w:t>
      </w:r>
      <w:proofErr w:type="gramStart"/>
      <w:r>
        <w:rPr>
          <w:rFonts w:hint="eastAsia"/>
          <w:lang w:eastAsia="zh-CN"/>
        </w:rPr>
        <w:t>4 }</w:t>
      </w:r>
      <w:proofErr w:type="gramEnd"/>
    </w:p>
    <w:p w:rsidR="00E47E1E" w:rsidRDefault="0020170C" w:rsidP="00E47E1E">
      <w:pPr>
        <w:rPr>
          <w:lang w:eastAsia="zh-CN"/>
        </w:rPr>
      </w:pPr>
      <w:r>
        <w:rPr>
          <w:lang w:eastAsia="zh-CN"/>
        </w:rPr>
        <w:t xml:space="preserve">Note, the word frequency of ‘sled’ can potentially be higher than the count in the document since it is found in two sub-chains; </w:t>
      </w:r>
      <w:r>
        <w:rPr>
          <w:rFonts w:hint="eastAsia"/>
          <w:lang w:eastAsia="zh-CN"/>
        </w:rPr>
        <w:t>{</w:t>
      </w:r>
      <w:r>
        <w:rPr>
          <w:lang w:eastAsia="zh-CN"/>
        </w:rPr>
        <w:t>‘</w:t>
      </w:r>
      <w:r>
        <w:rPr>
          <w:rFonts w:hint="eastAsia"/>
          <w:lang w:eastAsia="zh-CN"/>
        </w:rPr>
        <w:t>sled</w:t>
      </w:r>
      <w:r>
        <w:rPr>
          <w:lang w:eastAsia="zh-CN"/>
        </w:rPr>
        <w:t>’</w:t>
      </w:r>
      <w:r>
        <w:rPr>
          <w:rFonts w:hint="eastAsia"/>
          <w:lang w:eastAsia="zh-CN"/>
        </w:rPr>
        <w:t xml:space="preserve">, </w:t>
      </w:r>
      <w:r>
        <w:rPr>
          <w:lang w:eastAsia="zh-CN"/>
        </w:rPr>
        <w:t>‘</w:t>
      </w:r>
      <w:r>
        <w:rPr>
          <w:rFonts w:hint="eastAsia"/>
          <w:lang w:eastAsia="zh-CN"/>
        </w:rPr>
        <w:t>dogsled</w:t>
      </w:r>
      <w:r>
        <w:rPr>
          <w:lang w:eastAsia="zh-CN"/>
        </w:rPr>
        <w:t>’</w:t>
      </w:r>
      <w:r>
        <w:rPr>
          <w:rFonts w:hint="eastAsia"/>
          <w:lang w:eastAsia="zh-CN"/>
        </w:rPr>
        <w:t>}, {</w:t>
      </w:r>
      <w:r>
        <w:rPr>
          <w:lang w:eastAsia="zh-CN"/>
        </w:rPr>
        <w:t>‘</w:t>
      </w:r>
      <w:r>
        <w:rPr>
          <w:rFonts w:hint="eastAsia"/>
          <w:lang w:eastAsia="zh-CN"/>
        </w:rPr>
        <w:t>sled</w:t>
      </w:r>
      <w:r>
        <w:rPr>
          <w:lang w:eastAsia="zh-CN"/>
        </w:rPr>
        <w:t>’</w:t>
      </w:r>
      <w:r>
        <w:rPr>
          <w:rFonts w:hint="eastAsia"/>
          <w:lang w:eastAsia="zh-CN"/>
        </w:rPr>
        <w:t xml:space="preserve">, </w:t>
      </w:r>
      <w:r>
        <w:rPr>
          <w:lang w:eastAsia="zh-CN"/>
        </w:rPr>
        <w:t>‘</w:t>
      </w:r>
      <w:r>
        <w:rPr>
          <w:rFonts w:hint="eastAsia"/>
          <w:lang w:eastAsia="zh-CN"/>
        </w:rPr>
        <w:t>bobsled</w:t>
      </w:r>
      <w:r>
        <w:rPr>
          <w:lang w:eastAsia="zh-CN"/>
        </w:rPr>
        <w:t>’</w:t>
      </w:r>
      <w:r>
        <w:rPr>
          <w:rFonts w:hint="eastAsia"/>
          <w:lang w:eastAsia="zh-CN"/>
        </w:rPr>
        <w:t>}</w:t>
      </w:r>
      <w:r>
        <w:rPr>
          <w:lang w:eastAsia="zh-CN"/>
        </w:rPr>
        <w:t xml:space="preserve">. </w:t>
      </w:r>
      <w:r w:rsidR="00E47E1E">
        <w:rPr>
          <w:rFonts w:hint="eastAsia"/>
          <w:lang w:eastAsia="zh-CN"/>
        </w:rPr>
        <w:t xml:space="preserve">We use this vector to compute similarity between this document and others. </w:t>
      </w:r>
      <w:r w:rsidR="00AC3326">
        <w:rPr>
          <w:lang w:eastAsia="zh-CN"/>
        </w:rPr>
        <w:t xml:space="preserve">Similarity measures are used to group similar document together into distinct clusters based on feature that is being measured against. This is a common means in text processing used to classify documents. </w:t>
      </w:r>
      <w:r w:rsidR="00E47E1E" w:rsidRPr="007877AD">
        <w:rPr>
          <w:lang w:eastAsia="zh-CN"/>
        </w:rPr>
        <w:t>Cosine similarity is a measure of similarity between two vectors by measuring the cosine of the angle between them.</w:t>
      </w:r>
      <w:r w:rsidR="008F6A91">
        <w:rPr>
          <w:lang w:eastAsia="zh-CN"/>
        </w:rPr>
        <w:t xml:space="preserve"> The </w:t>
      </w:r>
      <w:r w:rsidR="003F57BC">
        <w:rPr>
          <w:lang w:eastAsia="zh-CN"/>
        </w:rPr>
        <w:t>closer</w:t>
      </w:r>
      <w:r w:rsidR="008F6A91">
        <w:rPr>
          <w:lang w:eastAsia="zh-CN"/>
        </w:rPr>
        <w:t xml:space="preserve"> the similarity value</w:t>
      </w:r>
      <w:r w:rsidR="003F57BC">
        <w:rPr>
          <w:lang w:eastAsia="zh-CN"/>
        </w:rPr>
        <w:t xml:space="preserve"> reaches 1</w:t>
      </w:r>
      <w:r w:rsidR="008F6A91">
        <w:rPr>
          <w:lang w:eastAsia="zh-CN"/>
        </w:rPr>
        <w:t>, the more similar the documents</w:t>
      </w:r>
      <w:r w:rsidR="003F57BC">
        <w:rPr>
          <w:lang w:eastAsia="zh-CN"/>
        </w:rPr>
        <w:t>:</w:t>
      </w:r>
    </w:p>
    <w:p w:rsidR="00E47E1E" w:rsidRPr="00914188" w:rsidRDefault="00E47E1E" w:rsidP="00E47E1E">
      <w:pPr>
        <w:spacing w:after="120"/>
        <w:jc w:val="center"/>
        <w:rPr>
          <w:lang w:eastAsia="zh-CN"/>
        </w:rPr>
      </w:pPr>
      <w:r>
        <w:rPr>
          <w:lang w:eastAsia="zh-CN"/>
        </w:rPr>
        <w:t>S</w:t>
      </w:r>
      <w:r>
        <w:rPr>
          <w:rFonts w:hint="eastAsia"/>
          <w:lang w:eastAsia="zh-CN"/>
        </w:rPr>
        <w:t xml:space="preserve">imilarity = </w:t>
      </w:r>
      <w:proofErr w:type="spellStart"/>
      <w:r>
        <w:rPr>
          <w:rFonts w:hint="eastAsia"/>
          <w:lang w:eastAsia="zh-CN"/>
        </w:rPr>
        <w:t>cos</w:t>
      </w:r>
      <w:r>
        <w:rPr>
          <w:lang w:eastAsia="zh-CN"/>
        </w:rPr>
        <w:t>θ</w:t>
      </w:r>
      <w:proofErr w:type="spellEnd"/>
      <w:r>
        <w:rPr>
          <w:rFonts w:hint="eastAsia"/>
          <w:lang w:eastAsia="zh-CN"/>
        </w:rPr>
        <w:t xml:space="preserve"> = </w:t>
      </w:r>
      <m:oMath>
        <m:f>
          <m:fPr>
            <m:ctrlPr>
              <w:rPr>
                <w:rFonts w:ascii="Cambria Math" w:hAnsi="Cambria Math"/>
                <w:sz w:val="22"/>
                <w:szCs w:val="22"/>
                <w:lang w:eastAsia="zh-CN"/>
              </w:rPr>
            </m:ctrlPr>
          </m:fPr>
          <m:num>
            <m:r>
              <w:rPr>
                <w:rFonts w:ascii="Cambria Math" w:hAnsi="Cambria Math"/>
                <w:sz w:val="22"/>
                <w:szCs w:val="22"/>
                <w:lang w:eastAsia="zh-CN"/>
              </w:rPr>
              <m:t>A</m:t>
            </m:r>
            <m:r>
              <m:rPr>
                <m:sty m:val="p"/>
              </m:rPr>
              <w:rPr>
                <w:rFonts w:ascii="Cambria Math" w:hAnsi="Cambria Math"/>
                <w:sz w:val="22"/>
                <w:szCs w:val="22"/>
                <w:lang w:eastAsia="zh-CN"/>
              </w:rPr>
              <m:t>·</m:t>
            </m:r>
            <m:r>
              <w:rPr>
                <w:rFonts w:ascii="Cambria Math" w:hAnsi="Cambria Math"/>
                <w:sz w:val="22"/>
                <w:szCs w:val="22"/>
                <w:lang w:eastAsia="zh-CN"/>
              </w:rPr>
              <m:t>B</m:t>
            </m:r>
          </m:num>
          <m:den>
            <m:d>
              <m:dPr>
                <m:begChr m:val="|"/>
                <m:endChr m:val="|"/>
                <m:ctrlPr>
                  <w:rPr>
                    <w:rFonts w:ascii="Cambria Math" w:hAnsi="Cambria Math"/>
                    <w:i/>
                    <w:sz w:val="22"/>
                    <w:szCs w:val="22"/>
                    <w:lang w:eastAsia="zh-CN"/>
                  </w:rPr>
                </m:ctrlPr>
              </m:dPr>
              <m:e>
                <m:d>
                  <m:dPr>
                    <m:begChr m:val="|"/>
                    <m:endChr m:val="|"/>
                    <m:ctrlPr>
                      <w:rPr>
                        <w:rFonts w:ascii="Cambria Math" w:hAnsi="Cambria Math"/>
                        <w:i/>
                        <w:sz w:val="22"/>
                        <w:szCs w:val="22"/>
                        <w:lang w:eastAsia="zh-CN"/>
                      </w:rPr>
                    </m:ctrlPr>
                  </m:dPr>
                  <m:e>
                    <m:r>
                      <w:rPr>
                        <w:rFonts w:ascii="Cambria Math" w:hAnsi="Cambria Math"/>
                        <w:sz w:val="22"/>
                        <w:szCs w:val="22"/>
                        <w:lang w:eastAsia="zh-CN"/>
                      </w:rPr>
                      <m:t>A</m:t>
                    </m:r>
                  </m:e>
                </m:d>
              </m:e>
            </m:d>
            <m:r>
              <w:rPr>
                <w:rFonts w:ascii="Cambria Math" w:hAnsi="Cambria Math"/>
                <w:sz w:val="22"/>
                <w:szCs w:val="22"/>
                <w:lang w:eastAsia="zh-CN"/>
              </w:rPr>
              <m:t xml:space="preserve"> |</m:t>
            </m:r>
            <m:r>
              <m:rPr>
                <m:sty m:val="p"/>
              </m:rPr>
              <w:rPr>
                <w:rFonts w:ascii="Cambria Math" w:hAnsi="Cambria Math"/>
                <w:sz w:val="22"/>
                <w:szCs w:val="22"/>
                <w:lang w:eastAsia="zh-CN"/>
              </w:rPr>
              <m:t>|B||</m:t>
            </m:r>
          </m:den>
        </m:f>
      </m:oMath>
    </w:p>
    <w:p w:rsidR="00F6297A" w:rsidRDefault="0020170C" w:rsidP="00F6297A">
      <w:pPr>
        <w:rPr>
          <w:lang w:eastAsia="zh-CN"/>
        </w:rPr>
      </w:pPr>
      <w:r>
        <w:rPr>
          <w:lang w:eastAsia="zh-CN"/>
        </w:rPr>
        <w:t xml:space="preserve">We use this same measure when computing the similarity between the text representations used by VSM </w:t>
      </w:r>
      <w:r w:rsidRPr="002D76BB">
        <w:rPr>
          <w:lang w:eastAsia="zh-CN"/>
        </w:rPr>
        <w:t xml:space="preserve">and </w:t>
      </w:r>
      <w:r w:rsidR="002D76BB" w:rsidRPr="002D76BB">
        <w:t>TF-IDF</w:t>
      </w:r>
      <w:r>
        <w:rPr>
          <w:lang w:eastAsia="zh-CN"/>
        </w:rPr>
        <w:t>.</w:t>
      </w:r>
      <w:r w:rsidR="00B30296">
        <w:rPr>
          <w:lang w:eastAsia="zh-CN"/>
        </w:rPr>
        <w:t xml:space="preserve"> </w:t>
      </w:r>
      <w:r w:rsidR="00163ECA">
        <w:rPr>
          <w:rFonts w:hint="eastAsia"/>
          <w:lang w:eastAsia="zh-CN"/>
        </w:rPr>
        <w:t>VSM</w:t>
      </w:r>
      <w:r w:rsidR="00346659">
        <w:rPr>
          <w:lang w:eastAsia="zh-CN"/>
        </w:rPr>
        <w:t xml:space="preserve"> </w:t>
      </w:r>
      <w:r w:rsidR="00AC3326">
        <w:rPr>
          <w:rFonts w:hint="eastAsia"/>
          <w:lang w:eastAsia="zh-CN"/>
        </w:rPr>
        <w:t>is a</w:t>
      </w:r>
      <w:r w:rsidR="00AC3326">
        <w:rPr>
          <w:lang w:eastAsia="zh-CN"/>
        </w:rPr>
        <w:t>n</w:t>
      </w:r>
      <w:r w:rsidR="00AC3326">
        <w:rPr>
          <w:rFonts w:hint="eastAsia"/>
          <w:lang w:eastAsia="zh-CN"/>
        </w:rPr>
        <w:t xml:space="preserve"> algebraic model to represent text documents. It treats a document as </w:t>
      </w:r>
      <w:r w:rsidR="00AC3326">
        <w:rPr>
          <w:lang w:eastAsia="zh-CN"/>
        </w:rPr>
        <w:t>“</w:t>
      </w:r>
      <w:r w:rsidR="00AC3326">
        <w:rPr>
          <w:rFonts w:hint="eastAsia"/>
          <w:lang w:eastAsia="zh-CN"/>
        </w:rPr>
        <w:t>a bag of word</w:t>
      </w:r>
      <w:r w:rsidR="00AC3326">
        <w:rPr>
          <w:lang w:eastAsia="zh-CN"/>
        </w:rPr>
        <w:t>”</w:t>
      </w:r>
      <w:r w:rsidR="00AC3326">
        <w:rPr>
          <w:rFonts w:hint="eastAsia"/>
          <w:lang w:eastAsia="zh-CN"/>
        </w:rPr>
        <w:t xml:space="preserve"> and represents it as a vector</w:t>
      </w:r>
      <w:r w:rsidR="00AC3326">
        <w:rPr>
          <w:lang w:eastAsia="zh-CN"/>
        </w:rPr>
        <w:t xml:space="preserve"> </w:t>
      </w:r>
      <w:r w:rsidR="00B951CB">
        <w:rPr>
          <w:lang w:eastAsia="zh-CN"/>
        </w:rPr>
        <w:fldChar w:fldCharType="begin"/>
      </w:r>
      <w:r w:rsidR="00B951CB">
        <w:rPr>
          <w:lang w:eastAsia="zh-CN"/>
        </w:rPr>
        <w:instrText xml:space="preserve"> ADDIN EN.CITE &lt;EndNote&gt;&lt;Cite&gt;&lt;Author&gt;Salton&lt;/Author&gt;&lt;Year&gt;1975&lt;/Year&gt;&lt;RecNum&gt;21&lt;/RecNum&gt;&lt;DisplayText&gt;[20]&lt;/DisplayText&gt;&lt;record&gt;&lt;rec-number&gt;21&lt;/rec-number&gt;&lt;foreign-keys&gt;&lt;key app="EN" db-id="dzrw52t5edwtv2e0dr65xrzoz0edx90ft0s0"&gt;21&lt;/key&gt;&lt;/foreign-keys&gt;&lt;ref-type name="Journal Article"&gt;17&lt;/ref-type&gt;&lt;contributors&gt;&lt;authors&gt;&lt;author&gt;Salton, G.&lt;/author&gt;&lt;author&gt;Wong, A.&lt;/author&gt;&lt;author&gt;Yang, C.S.&lt;/author&gt;&lt;/authors&gt;&lt;/contributors&gt;&lt;titles&gt;&lt;title&gt;A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ACM&lt;/full-title&gt;&lt;/periodical&gt;&lt;pages&gt;613-620&lt;/pages&gt;&lt;volume&gt;8&lt;/volume&gt;&lt;number&gt;11&lt;/number&gt;&lt;dates&gt;&lt;year&gt;1975&lt;/year&gt;&lt;/dates&gt;&lt;urls&gt;&lt;/urls&gt;&lt;/record&gt;&lt;/Cite&gt;&lt;/EndNote&gt;</w:instrText>
      </w:r>
      <w:r w:rsidR="00B951CB">
        <w:rPr>
          <w:lang w:eastAsia="zh-CN"/>
        </w:rPr>
        <w:fldChar w:fldCharType="separate"/>
      </w:r>
      <w:r w:rsidR="00B951CB">
        <w:rPr>
          <w:noProof/>
          <w:lang w:eastAsia="zh-CN"/>
        </w:rPr>
        <w:t>[</w:t>
      </w:r>
      <w:hyperlink w:anchor="_ENREF_20" w:tooltip="Salton, 1975 #21" w:history="1">
        <w:r w:rsidR="00B951CB">
          <w:rPr>
            <w:noProof/>
            <w:lang w:eastAsia="zh-CN"/>
          </w:rPr>
          <w:t>20</w:t>
        </w:r>
      </w:hyperlink>
      <w:r w:rsidR="00B951CB">
        <w:rPr>
          <w:noProof/>
          <w:lang w:eastAsia="zh-CN"/>
        </w:rPr>
        <w:t>]</w:t>
      </w:r>
      <w:r w:rsidR="00B951CB">
        <w:rPr>
          <w:lang w:eastAsia="zh-CN"/>
        </w:rPr>
        <w:fldChar w:fldCharType="end"/>
      </w:r>
      <w:r w:rsidR="006F3262">
        <w:rPr>
          <w:rFonts w:hint="eastAsia"/>
          <w:lang w:eastAsia="zh-CN"/>
        </w:rPr>
        <w:t xml:space="preserve">. TF-IDF measures the importance of a word in a document based on </w:t>
      </w:r>
      <w:r w:rsidR="006F3262">
        <w:rPr>
          <w:lang w:eastAsia="zh-CN"/>
        </w:rPr>
        <w:t xml:space="preserve">the number of times </w:t>
      </w:r>
      <w:r w:rsidR="006F3262">
        <w:rPr>
          <w:rFonts w:hint="eastAsia"/>
          <w:lang w:eastAsia="zh-CN"/>
        </w:rPr>
        <w:t>the</w:t>
      </w:r>
      <w:r w:rsidR="006F3262" w:rsidRPr="006F3262">
        <w:rPr>
          <w:lang w:eastAsia="zh-CN"/>
        </w:rPr>
        <w:t xml:space="preserve"> word appears in the document but is offset by the frequency of the word in the corpus</w:t>
      </w:r>
      <w:r w:rsidR="006F3262">
        <w:rPr>
          <w:rFonts w:hint="eastAsia"/>
          <w:lang w:eastAsia="zh-CN"/>
        </w:rPr>
        <w:t xml:space="preserve"> </w:t>
      </w:r>
      <w:r w:rsidR="00B951CB">
        <w:rPr>
          <w:lang w:eastAsia="zh-CN"/>
        </w:rPr>
        <w:fldChar w:fldCharType="begin"/>
      </w:r>
      <w:r w:rsidR="00B951CB">
        <w:rPr>
          <w:lang w:eastAsia="zh-CN"/>
        </w:rPr>
        <w:instrText xml:space="preserve"> ADDIN EN.CITE &lt;EndNote&gt;&lt;Cite&gt;&lt;Author&gt;Spärck Jones&lt;/Author&gt;&lt;Year&gt;1972&lt;/Year&gt;&lt;RecNum&gt;22&lt;/RecNum&gt;&lt;DisplayText&gt;[21]&lt;/DisplayText&gt;&lt;record&gt;&lt;rec-number&gt;22&lt;/rec-number&gt;&lt;foreign-keys&gt;&lt;key app="EN" db-id="dzrw52t5edwtv2e0dr65xrzoz0edx90ft0s0"&gt;22&lt;/key&gt;&lt;/foreign-keys&gt;&lt;ref-type name="Journal Article"&gt;17&lt;/ref-type&gt;&lt;contributors&gt;&lt;authors&gt;&lt;author&gt;Spärck Jones, Karen &lt;/author&gt;&lt;/authors&gt;&lt;/contributors&gt;&lt;titles&gt;&lt;title&gt;A statistical interpretation of term specificity and its application in retrieval&lt;/title&gt;&lt;secondary-title&gt;Journal of Documentation&lt;/secondary-title&gt;&lt;/titles&gt;&lt;periodical&gt;&lt;full-title&gt;Journal of Documentation&lt;/full-title&gt;&lt;/periodical&gt;&lt;pages&gt;11-21&lt;/pages&gt;&lt;volume&gt;28&lt;/volume&gt;&lt;number&gt;1&lt;/number&gt;&lt;dates&gt;&lt;year&gt;1972&lt;/year&gt;&lt;/dates&gt;&lt;urls&gt;&lt;/urls&gt;&lt;electronic-resource-num&gt;10.1108/eb026526&lt;/electronic-resource-num&gt;&lt;/record&gt;&lt;/Cite&gt;&lt;/EndNote&gt;</w:instrText>
      </w:r>
      <w:r w:rsidR="00B951CB">
        <w:rPr>
          <w:lang w:eastAsia="zh-CN"/>
        </w:rPr>
        <w:fldChar w:fldCharType="separate"/>
      </w:r>
      <w:r w:rsidR="00B951CB">
        <w:rPr>
          <w:noProof/>
          <w:lang w:eastAsia="zh-CN"/>
        </w:rPr>
        <w:t>[</w:t>
      </w:r>
      <w:hyperlink w:anchor="_ENREF_21" w:tooltip="Spärck Jones, 1972 #22" w:history="1">
        <w:r w:rsidR="00B951CB">
          <w:rPr>
            <w:noProof/>
            <w:lang w:eastAsia="zh-CN"/>
          </w:rPr>
          <w:t>21</w:t>
        </w:r>
      </w:hyperlink>
      <w:r w:rsidR="00B951CB">
        <w:rPr>
          <w:noProof/>
          <w:lang w:eastAsia="zh-CN"/>
        </w:rPr>
        <w:t>]</w:t>
      </w:r>
      <w:r w:rsidR="00B951CB">
        <w:rPr>
          <w:lang w:eastAsia="zh-CN"/>
        </w:rPr>
        <w:fldChar w:fldCharType="end"/>
      </w:r>
      <w:r w:rsidR="006F3262" w:rsidRPr="006F3262">
        <w:rPr>
          <w:lang w:eastAsia="zh-CN"/>
        </w:rPr>
        <w:t>.</w:t>
      </w:r>
      <w:r w:rsidR="009B07F1">
        <w:rPr>
          <w:rFonts w:hint="eastAsia"/>
          <w:lang w:eastAsia="zh-CN"/>
        </w:rPr>
        <w:t xml:space="preserve"> Since VSM and </w:t>
      </w:r>
      <w:r w:rsidR="00564836">
        <w:rPr>
          <w:rFonts w:hint="eastAsia"/>
          <w:lang w:eastAsia="zh-CN"/>
        </w:rPr>
        <w:t>TF-IDF are very common and wide</w:t>
      </w:r>
      <w:r w:rsidR="00564836">
        <w:rPr>
          <w:lang w:eastAsia="zh-CN"/>
        </w:rPr>
        <w:t xml:space="preserve">ly </w:t>
      </w:r>
      <w:r w:rsidR="009B07F1">
        <w:rPr>
          <w:rFonts w:hint="eastAsia"/>
          <w:lang w:eastAsia="zh-CN"/>
        </w:rPr>
        <w:t>accepted models to represent documents, we choose them as baseline techniques</w:t>
      </w:r>
      <w:r w:rsidR="00193FD3">
        <w:rPr>
          <w:rFonts w:hint="eastAsia"/>
          <w:lang w:eastAsia="zh-CN"/>
        </w:rPr>
        <w:t xml:space="preserve"> in our experiment</w:t>
      </w:r>
      <w:r w:rsidR="009B07F1">
        <w:rPr>
          <w:rFonts w:hint="eastAsia"/>
          <w:lang w:eastAsia="zh-CN"/>
        </w:rPr>
        <w:t>.</w:t>
      </w:r>
      <w:ins w:id="22" w:author="Chong Wang" w:date="2012-04-10T10:18:00Z">
        <w:r w:rsidR="009457C7">
          <w:rPr>
            <w:rFonts w:hint="eastAsia"/>
            <w:lang w:eastAsia="zh-CN"/>
          </w:rPr>
          <w:t xml:space="preserve"> </w:t>
        </w:r>
      </w:ins>
    </w:p>
    <w:p w:rsidR="00193FD3" w:rsidRDefault="00193FD3" w:rsidP="00A07798">
      <w:pPr>
        <w:pStyle w:val="Heading2"/>
        <w:spacing w:before="120"/>
        <w:rPr>
          <w:lang w:eastAsia="zh-CN"/>
        </w:rPr>
      </w:pPr>
      <w:r>
        <w:rPr>
          <w:rFonts w:hint="eastAsia"/>
          <w:lang w:eastAsia="zh-CN"/>
        </w:rPr>
        <w:t>Clustering Algorithm</w:t>
      </w:r>
    </w:p>
    <w:p w:rsidR="00FE67C2" w:rsidRDefault="00163ECA" w:rsidP="0012105F">
      <w:pPr>
        <w:spacing w:after="120"/>
        <w:rPr>
          <w:lang w:eastAsia="zh-CN"/>
        </w:rPr>
      </w:pPr>
      <w:r>
        <w:rPr>
          <w:rFonts w:hint="eastAsia"/>
          <w:lang w:eastAsia="zh-CN"/>
        </w:rPr>
        <w:t xml:space="preserve">We use </w:t>
      </w:r>
      <w:r w:rsidR="008F6A91">
        <w:rPr>
          <w:lang w:eastAsia="zh-CN"/>
        </w:rPr>
        <w:t xml:space="preserve">an </w:t>
      </w:r>
      <w:r>
        <w:rPr>
          <w:rFonts w:hint="eastAsia"/>
          <w:lang w:eastAsia="zh-CN"/>
        </w:rPr>
        <w:t>agglomerative</w:t>
      </w:r>
      <w:r w:rsidR="00006C7D">
        <w:rPr>
          <w:rFonts w:hint="eastAsia"/>
          <w:lang w:eastAsia="zh-CN"/>
        </w:rPr>
        <w:t xml:space="preserve"> clustering</w:t>
      </w:r>
      <w:r>
        <w:rPr>
          <w:rFonts w:hint="eastAsia"/>
          <w:lang w:eastAsia="zh-CN"/>
        </w:rPr>
        <w:t xml:space="preserve"> algorithm</w:t>
      </w:r>
      <w:r w:rsidR="008F6A91" w:rsidRPr="008F6A91">
        <w:rPr>
          <w:rFonts w:hint="eastAsia"/>
          <w:lang w:eastAsia="zh-CN"/>
        </w:rPr>
        <w:t xml:space="preserve"> </w:t>
      </w:r>
      <w:r w:rsidR="008F6A91">
        <w:rPr>
          <w:rFonts w:hint="eastAsia"/>
          <w:lang w:eastAsia="zh-CN"/>
        </w:rPr>
        <w:t>to cluster documents.</w:t>
      </w:r>
      <w:r>
        <w:rPr>
          <w:rFonts w:hint="eastAsia"/>
          <w:lang w:eastAsia="zh-CN"/>
        </w:rPr>
        <w:t xml:space="preserve"> </w:t>
      </w:r>
      <w:r w:rsidR="008F6A91">
        <w:rPr>
          <w:lang w:eastAsia="zh-CN"/>
        </w:rPr>
        <w:t>This</w:t>
      </w:r>
      <w:r>
        <w:rPr>
          <w:rFonts w:hint="eastAsia"/>
          <w:lang w:eastAsia="zh-CN"/>
        </w:rPr>
        <w:t xml:space="preserve"> </w:t>
      </w:r>
      <w:r>
        <w:rPr>
          <w:lang w:eastAsia="zh-CN"/>
        </w:rPr>
        <w:t>hierarch</w:t>
      </w:r>
      <w:r w:rsidR="008F6A91">
        <w:rPr>
          <w:lang w:eastAsia="zh-CN"/>
        </w:rPr>
        <w:t>ical,</w:t>
      </w:r>
      <w:r>
        <w:rPr>
          <w:rFonts w:hint="eastAsia"/>
          <w:lang w:eastAsia="zh-CN"/>
        </w:rPr>
        <w:t xml:space="preserve"> clustering algorithm</w:t>
      </w:r>
      <w:r w:rsidR="008F6A91">
        <w:rPr>
          <w:lang w:eastAsia="zh-CN"/>
        </w:rPr>
        <w:t xml:space="preserve"> takes a document as</w:t>
      </w:r>
      <w:r w:rsidR="00006C7D">
        <w:rPr>
          <w:rFonts w:hint="eastAsia"/>
          <w:lang w:eastAsia="zh-CN"/>
        </w:rPr>
        <w:t xml:space="preserve"> input</w:t>
      </w:r>
      <w:r w:rsidR="008F6A91">
        <w:rPr>
          <w:lang w:eastAsia="zh-CN"/>
        </w:rPr>
        <w:t xml:space="preserve"> and</w:t>
      </w:r>
      <w:r w:rsidR="00006C7D">
        <w:rPr>
          <w:rFonts w:hint="eastAsia"/>
          <w:lang w:eastAsia="zh-CN"/>
        </w:rPr>
        <w:t xml:space="preserve"> assig</w:t>
      </w:r>
      <w:r w:rsidR="008F6A91">
        <w:rPr>
          <w:lang w:eastAsia="zh-CN"/>
        </w:rPr>
        <w:t>ns it</w:t>
      </w:r>
      <w:r w:rsidR="00006C7D">
        <w:rPr>
          <w:rFonts w:hint="eastAsia"/>
          <w:lang w:eastAsia="zh-CN"/>
        </w:rPr>
        <w:t xml:space="preserve"> to a cluster. The</w:t>
      </w:r>
      <w:r w:rsidR="003F57BC">
        <w:rPr>
          <w:lang w:eastAsia="zh-CN"/>
        </w:rPr>
        <w:t>n</w:t>
      </w:r>
      <w:r w:rsidR="0012105F">
        <w:rPr>
          <w:lang w:eastAsia="zh-CN"/>
        </w:rPr>
        <w:t>,</w:t>
      </w:r>
      <w:r w:rsidR="00006C7D">
        <w:rPr>
          <w:rFonts w:hint="eastAsia"/>
          <w:lang w:eastAsia="zh-CN"/>
        </w:rPr>
        <w:t xml:space="preserve"> all pairwise </w:t>
      </w:r>
      <w:r w:rsidR="00BB7FB0">
        <w:rPr>
          <w:rFonts w:hint="eastAsia"/>
          <w:lang w:eastAsia="zh-CN"/>
        </w:rPr>
        <w:t>similarities of all clusters are computed and sorted from large</w:t>
      </w:r>
      <w:r w:rsidR="003F57BC">
        <w:rPr>
          <w:lang w:eastAsia="zh-CN"/>
        </w:rPr>
        <w:t>st</w:t>
      </w:r>
      <w:r w:rsidR="00BB7FB0">
        <w:rPr>
          <w:rFonts w:hint="eastAsia"/>
          <w:lang w:eastAsia="zh-CN"/>
        </w:rPr>
        <w:t xml:space="preserve"> to small</w:t>
      </w:r>
      <w:r w:rsidR="003F57BC">
        <w:rPr>
          <w:lang w:eastAsia="zh-CN"/>
        </w:rPr>
        <w:t>est</w:t>
      </w:r>
      <w:r w:rsidR="00BB7FB0">
        <w:rPr>
          <w:rFonts w:hint="eastAsia"/>
          <w:lang w:eastAsia="zh-CN"/>
        </w:rPr>
        <w:t xml:space="preserve">. </w:t>
      </w:r>
      <w:r w:rsidR="003F57BC">
        <w:rPr>
          <w:lang w:eastAsia="zh-CN"/>
        </w:rPr>
        <w:t>The</w:t>
      </w:r>
      <w:r w:rsidR="00BB7FB0">
        <w:rPr>
          <w:rFonts w:hint="eastAsia"/>
          <w:lang w:eastAsia="zh-CN"/>
        </w:rPr>
        <w:t xml:space="preserve"> two clusters </w:t>
      </w:r>
      <w:r w:rsidR="008F6A91">
        <w:rPr>
          <w:lang w:eastAsia="zh-CN"/>
        </w:rPr>
        <w:t>having the</w:t>
      </w:r>
      <w:r w:rsidR="00BB7FB0">
        <w:rPr>
          <w:rFonts w:hint="eastAsia"/>
          <w:lang w:eastAsia="zh-CN"/>
        </w:rPr>
        <w:t xml:space="preserve"> largest</w:t>
      </w:r>
      <w:r w:rsidR="00FE67C2">
        <w:rPr>
          <w:rFonts w:hint="eastAsia"/>
          <w:lang w:eastAsia="zh-CN"/>
        </w:rPr>
        <w:t xml:space="preserve"> similarity </w:t>
      </w:r>
      <w:r w:rsidR="003F57BC">
        <w:rPr>
          <w:lang w:eastAsia="zh-CN"/>
        </w:rPr>
        <w:t xml:space="preserve">(i.e., most similar) </w:t>
      </w:r>
      <w:r w:rsidR="00FE67C2">
        <w:rPr>
          <w:rFonts w:hint="eastAsia"/>
          <w:lang w:eastAsia="zh-CN"/>
        </w:rPr>
        <w:t>are merged</w:t>
      </w:r>
      <w:r w:rsidR="0012105F">
        <w:rPr>
          <w:lang w:eastAsia="zh-CN"/>
        </w:rPr>
        <w:t xml:space="preserve"> to</w:t>
      </w:r>
      <w:r w:rsidR="00FE67C2">
        <w:rPr>
          <w:rFonts w:hint="eastAsia"/>
          <w:lang w:eastAsia="zh-CN"/>
        </w:rPr>
        <w:t xml:space="preserve"> form a new cluster. The similarities between this new cluster and all other clusters are</w:t>
      </w:r>
      <w:r w:rsidR="003F57BC">
        <w:rPr>
          <w:lang w:eastAsia="zh-CN"/>
        </w:rPr>
        <w:t xml:space="preserve"> then</w:t>
      </w:r>
      <w:r w:rsidR="00FE67C2">
        <w:rPr>
          <w:rFonts w:hint="eastAsia"/>
          <w:lang w:eastAsia="zh-CN"/>
        </w:rPr>
        <w:t xml:space="preserve"> computed. </w:t>
      </w:r>
      <w:r w:rsidR="003F57BC">
        <w:rPr>
          <w:lang w:eastAsia="zh-CN"/>
        </w:rPr>
        <w:t xml:space="preserve">This process </w:t>
      </w:r>
      <w:r w:rsidR="0072011A">
        <w:rPr>
          <w:lang w:eastAsia="zh-CN"/>
        </w:rPr>
        <w:t xml:space="preserve">repeats </w:t>
      </w:r>
      <w:r w:rsidR="003F57BC">
        <w:rPr>
          <w:lang w:eastAsia="zh-CN"/>
        </w:rPr>
        <w:t xml:space="preserve">until </w:t>
      </w:r>
      <w:r w:rsidR="00FE67C2">
        <w:rPr>
          <w:rFonts w:hint="eastAsia"/>
          <w:lang w:eastAsia="zh-CN"/>
        </w:rPr>
        <w:t xml:space="preserve">one of </w:t>
      </w:r>
      <w:r w:rsidR="00D65465">
        <w:rPr>
          <w:lang w:eastAsia="zh-CN"/>
        </w:rPr>
        <w:t>two</w:t>
      </w:r>
      <w:r w:rsidR="00D65465">
        <w:rPr>
          <w:rFonts w:hint="eastAsia"/>
          <w:lang w:eastAsia="zh-CN"/>
        </w:rPr>
        <w:t xml:space="preserve"> </w:t>
      </w:r>
      <w:r w:rsidR="000E5EEB">
        <w:rPr>
          <w:rFonts w:hint="eastAsia"/>
          <w:lang w:eastAsia="zh-CN"/>
        </w:rPr>
        <w:t xml:space="preserve">conditions </w:t>
      </w:r>
      <w:r w:rsidR="0072011A">
        <w:rPr>
          <w:lang w:eastAsia="zh-CN"/>
        </w:rPr>
        <w:t>is</w:t>
      </w:r>
      <w:r w:rsidR="0072011A">
        <w:rPr>
          <w:rFonts w:hint="eastAsia"/>
          <w:lang w:eastAsia="zh-CN"/>
        </w:rPr>
        <w:t xml:space="preserve"> </w:t>
      </w:r>
      <w:r w:rsidR="000E5EEB">
        <w:rPr>
          <w:rFonts w:hint="eastAsia"/>
          <w:lang w:eastAsia="zh-CN"/>
        </w:rPr>
        <w:t>triggered</w:t>
      </w:r>
      <w:r w:rsidR="000E5EEB">
        <w:rPr>
          <w:lang w:eastAsia="zh-CN"/>
        </w:rPr>
        <w:t>:</w:t>
      </w:r>
    </w:p>
    <w:p w:rsidR="00FE67C2" w:rsidRPr="00163E42" w:rsidRDefault="00613AF2" w:rsidP="00163E42">
      <w:pPr>
        <w:pStyle w:val="ListParagraph"/>
        <w:numPr>
          <w:ilvl w:val="0"/>
          <w:numId w:val="27"/>
        </w:numPr>
        <w:tabs>
          <w:tab w:val="left" w:pos="360"/>
        </w:tabs>
        <w:ind w:left="360" w:hanging="270"/>
        <w:rPr>
          <w:rFonts w:ascii="Times New Roman" w:hAnsi="Times New Roman"/>
          <w:sz w:val="18"/>
          <w:szCs w:val="18"/>
          <w:lang w:eastAsia="zh-CN"/>
        </w:rPr>
      </w:pPr>
      <w:r w:rsidRPr="00163E42">
        <w:rPr>
          <w:rFonts w:ascii="Times New Roman" w:hAnsi="Times New Roman"/>
          <w:sz w:val="18"/>
          <w:szCs w:val="18"/>
          <w:lang w:eastAsia="zh-CN"/>
        </w:rPr>
        <w:t>T</w:t>
      </w:r>
      <w:r w:rsidR="00FE67C2" w:rsidRPr="00163E42">
        <w:rPr>
          <w:rFonts w:ascii="Times New Roman" w:hAnsi="Times New Roman"/>
          <w:sz w:val="18"/>
          <w:szCs w:val="18"/>
          <w:lang w:eastAsia="zh-CN"/>
        </w:rPr>
        <w:t xml:space="preserve">he number of clusters decreases to </w:t>
      </w:r>
      <w:r w:rsidR="003F57BC">
        <w:rPr>
          <w:rFonts w:ascii="Times New Roman" w:hAnsi="Times New Roman"/>
          <w:sz w:val="18"/>
          <w:szCs w:val="18"/>
          <w:lang w:eastAsia="zh-CN"/>
        </w:rPr>
        <w:t>a predefine</w:t>
      </w:r>
      <w:r w:rsidRPr="00163E42">
        <w:rPr>
          <w:rFonts w:ascii="Times New Roman" w:hAnsi="Times New Roman"/>
          <w:sz w:val="18"/>
          <w:szCs w:val="18"/>
          <w:lang w:eastAsia="zh-CN"/>
        </w:rPr>
        <w:t xml:space="preserve"> number.</w:t>
      </w:r>
    </w:p>
    <w:p w:rsidR="00D65465" w:rsidRDefault="0012105F" w:rsidP="00B7703E">
      <w:pPr>
        <w:pStyle w:val="ListParagraph"/>
        <w:numPr>
          <w:ilvl w:val="0"/>
          <w:numId w:val="27"/>
        </w:numPr>
        <w:tabs>
          <w:tab w:val="left" w:pos="360"/>
        </w:tabs>
        <w:spacing w:after="80"/>
        <w:ind w:left="360" w:hanging="274"/>
        <w:rPr>
          <w:rFonts w:ascii="Times New Roman" w:hAnsi="Times New Roman"/>
          <w:sz w:val="18"/>
          <w:szCs w:val="18"/>
          <w:lang w:eastAsia="zh-CN"/>
        </w:rPr>
      </w:pPr>
      <w:r>
        <w:rPr>
          <w:rFonts w:ascii="Times New Roman" w:hAnsi="Times New Roman"/>
          <w:sz w:val="18"/>
          <w:szCs w:val="18"/>
          <w:lang w:eastAsia="zh-CN"/>
        </w:rPr>
        <w:t>T</w:t>
      </w:r>
      <w:r w:rsidR="00FE67C2" w:rsidRPr="00163E42">
        <w:rPr>
          <w:rFonts w:ascii="Times New Roman" w:hAnsi="Times New Roman"/>
          <w:sz w:val="18"/>
          <w:szCs w:val="18"/>
          <w:lang w:eastAsia="zh-CN"/>
        </w:rPr>
        <w:t xml:space="preserve">he </w:t>
      </w:r>
      <w:r w:rsidR="003F57BC" w:rsidRPr="00163E42">
        <w:rPr>
          <w:rFonts w:ascii="Times New Roman" w:hAnsi="Times New Roman"/>
          <w:sz w:val="18"/>
          <w:szCs w:val="18"/>
          <w:lang w:eastAsia="zh-CN"/>
        </w:rPr>
        <w:t>similarit</w:t>
      </w:r>
      <w:r w:rsidR="003F57BC">
        <w:rPr>
          <w:rFonts w:ascii="Times New Roman" w:hAnsi="Times New Roman"/>
          <w:sz w:val="18"/>
          <w:szCs w:val="18"/>
          <w:lang w:eastAsia="zh-CN"/>
        </w:rPr>
        <w:t>y</w:t>
      </w:r>
      <w:r w:rsidR="003F57BC" w:rsidRPr="00163E42">
        <w:rPr>
          <w:rFonts w:ascii="Times New Roman" w:hAnsi="Times New Roman"/>
          <w:sz w:val="18"/>
          <w:szCs w:val="18"/>
          <w:lang w:eastAsia="zh-CN"/>
        </w:rPr>
        <w:t xml:space="preserve"> </w:t>
      </w:r>
      <w:r w:rsidR="00FE67C2" w:rsidRPr="00163E42">
        <w:rPr>
          <w:rFonts w:ascii="Times New Roman" w:hAnsi="Times New Roman"/>
          <w:sz w:val="18"/>
          <w:szCs w:val="18"/>
          <w:lang w:eastAsia="zh-CN"/>
        </w:rPr>
        <w:t xml:space="preserve">between </w:t>
      </w:r>
      <w:r w:rsidR="003F57BC">
        <w:rPr>
          <w:rFonts w:ascii="Times New Roman" w:hAnsi="Times New Roman"/>
          <w:sz w:val="18"/>
          <w:szCs w:val="18"/>
          <w:lang w:eastAsia="zh-CN"/>
        </w:rPr>
        <w:t>all clusters is</w:t>
      </w:r>
      <w:r w:rsidR="00FE67C2" w:rsidRPr="00163E42">
        <w:rPr>
          <w:rFonts w:ascii="Times New Roman" w:hAnsi="Times New Roman"/>
          <w:sz w:val="18"/>
          <w:szCs w:val="18"/>
          <w:lang w:eastAsia="zh-CN"/>
        </w:rPr>
        <w:t xml:space="preserve"> 0</w:t>
      </w:r>
      <w:r w:rsidR="003F57BC">
        <w:rPr>
          <w:rFonts w:ascii="Times New Roman" w:hAnsi="Times New Roman"/>
          <w:sz w:val="18"/>
          <w:szCs w:val="18"/>
          <w:lang w:eastAsia="zh-CN"/>
        </w:rPr>
        <w:t>, i.e., there is no similarity between any current pairwise clusters</w:t>
      </w:r>
      <w:r w:rsidR="00FE67C2" w:rsidRPr="00163E42">
        <w:rPr>
          <w:rFonts w:ascii="Times New Roman" w:hAnsi="Times New Roman"/>
          <w:sz w:val="18"/>
          <w:szCs w:val="18"/>
          <w:lang w:eastAsia="zh-CN"/>
        </w:rPr>
        <w:t xml:space="preserve">. </w:t>
      </w:r>
      <w:r w:rsidR="00275D98" w:rsidRPr="00163E42">
        <w:rPr>
          <w:rFonts w:ascii="Times New Roman" w:hAnsi="Times New Roman"/>
          <w:sz w:val="18"/>
          <w:szCs w:val="18"/>
          <w:lang w:eastAsia="zh-CN"/>
        </w:rPr>
        <w:t xml:space="preserve">This stopping condition </w:t>
      </w:r>
      <w:r w:rsidR="003F57BC">
        <w:rPr>
          <w:rFonts w:ascii="Times New Roman" w:hAnsi="Times New Roman"/>
          <w:sz w:val="18"/>
          <w:szCs w:val="18"/>
          <w:lang w:eastAsia="zh-CN"/>
        </w:rPr>
        <w:t xml:space="preserve">may cause the </w:t>
      </w:r>
      <w:r w:rsidR="00275D98" w:rsidRPr="00163E42">
        <w:rPr>
          <w:rFonts w:ascii="Times New Roman" w:hAnsi="Times New Roman"/>
          <w:sz w:val="18"/>
          <w:szCs w:val="18"/>
          <w:lang w:eastAsia="zh-CN"/>
        </w:rPr>
        <w:t xml:space="preserve">number of output clusters </w:t>
      </w:r>
      <w:r w:rsidR="003F57BC">
        <w:rPr>
          <w:rFonts w:ascii="Times New Roman" w:hAnsi="Times New Roman"/>
          <w:sz w:val="18"/>
          <w:szCs w:val="18"/>
          <w:lang w:eastAsia="zh-CN"/>
        </w:rPr>
        <w:t>to</w:t>
      </w:r>
      <w:r w:rsidR="003F57BC" w:rsidRPr="00163E42">
        <w:rPr>
          <w:rFonts w:ascii="Times New Roman" w:hAnsi="Times New Roman"/>
          <w:sz w:val="18"/>
          <w:szCs w:val="18"/>
          <w:lang w:eastAsia="zh-CN"/>
        </w:rPr>
        <w:t xml:space="preserve"> </w:t>
      </w:r>
      <w:r w:rsidR="00275D98" w:rsidRPr="00163E42">
        <w:rPr>
          <w:rFonts w:ascii="Times New Roman" w:hAnsi="Times New Roman"/>
          <w:sz w:val="18"/>
          <w:szCs w:val="18"/>
          <w:lang w:eastAsia="zh-CN"/>
        </w:rPr>
        <w:t xml:space="preserve">be larger than the </w:t>
      </w:r>
      <w:r w:rsidR="003F57BC">
        <w:rPr>
          <w:rFonts w:ascii="Times New Roman" w:hAnsi="Times New Roman"/>
          <w:sz w:val="18"/>
          <w:szCs w:val="18"/>
          <w:lang w:eastAsia="zh-CN"/>
        </w:rPr>
        <w:t>predefined</w:t>
      </w:r>
      <w:r w:rsidR="003F57BC" w:rsidRPr="00163E42">
        <w:rPr>
          <w:rFonts w:ascii="Times New Roman" w:hAnsi="Times New Roman"/>
          <w:sz w:val="18"/>
          <w:szCs w:val="18"/>
          <w:lang w:eastAsia="zh-CN"/>
        </w:rPr>
        <w:t xml:space="preserve"> </w:t>
      </w:r>
      <w:r w:rsidR="00275D98" w:rsidRPr="00163E42">
        <w:rPr>
          <w:rFonts w:ascii="Times New Roman" w:hAnsi="Times New Roman"/>
          <w:sz w:val="18"/>
          <w:szCs w:val="18"/>
          <w:lang w:eastAsia="zh-CN"/>
        </w:rPr>
        <w:t>number.</w:t>
      </w:r>
    </w:p>
    <w:p w:rsidR="000F7665" w:rsidRDefault="000F7665" w:rsidP="00B7703E">
      <w:pPr>
        <w:tabs>
          <w:tab w:val="left" w:pos="360"/>
        </w:tabs>
        <w:ind w:left="90"/>
        <w:jc w:val="left"/>
        <w:rPr>
          <w:szCs w:val="18"/>
          <w:lang w:eastAsia="zh-CN"/>
        </w:rPr>
      </w:pPr>
      <w:r>
        <w:rPr>
          <w:szCs w:val="18"/>
          <w:lang w:eastAsia="zh-CN"/>
        </w:rPr>
        <w:lastRenderedPageBreak/>
        <w:t>A third condition prevents the “over-merging” of clusters by estimating a threshold difference,</w:t>
      </w:r>
      <w:r>
        <w:rPr>
          <w:i/>
          <w:szCs w:val="18"/>
          <w:lang w:eastAsia="zh-CN"/>
        </w:rPr>
        <w:t xml:space="preserve"> </w:t>
      </w:r>
      <w:proofErr w:type="spellStart"/>
      <w:r>
        <w:rPr>
          <w:i/>
          <w:szCs w:val="18"/>
          <w:lang w:eastAsia="zh-CN"/>
        </w:rPr>
        <w:t>Est.Diff</w:t>
      </w:r>
      <w:proofErr w:type="spellEnd"/>
      <w:r>
        <w:rPr>
          <w:i/>
          <w:szCs w:val="18"/>
          <w:lang w:eastAsia="zh-CN"/>
        </w:rPr>
        <w:t>,</w:t>
      </w:r>
      <w:r>
        <w:rPr>
          <w:szCs w:val="18"/>
          <w:lang w:eastAsia="zh-CN"/>
        </w:rPr>
        <w:t xml:space="preserve"> between</w:t>
      </w:r>
      <w:r w:rsidRPr="00D65465">
        <w:rPr>
          <w:szCs w:val="18"/>
          <w:lang w:eastAsia="zh-CN"/>
        </w:rPr>
        <w:t xml:space="preserve"> the sizes of input categories</w:t>
      </w:r>
      <w:r>
        <w:rPr>
          <w:szCs w:val="18"/>
          <w:lang w:eastAsia="zh-CN"/>
        </w:rPr>
        <w:t>.</w:t>
      </w:r>
      <w:r w:rsidRPr="000F7665">
        <w:rPr>
          <w:szCs w:val="18"/>
          <w:lang w:eastAsia="zh-CN"/>
        </w:rPr>
        <w:t xml:space="preserve"> </w:t>
      </w:r>
      <w:r>
        <w:rPr>
          <w:szCs w:val="18"/>
          <w:lang w:eastAsia="zh-CN"/>
        </w:rPr>
        <w:t xml:space="preserve">Using 0.5 as a constant works only when the </w:t>
      </w:r>
      <w:r w:rsidRPr="008F1299">
        <w:rPr>
          <w:lang w:eastAsia="zh-CN"/>
        </w:rPr>
        <w:t xml:space="preserve">estimated differences among the sizes of </w:t>
      </w:r>
      <w:r>
        <w:rPr>
          <w:lang w:eastAsia="zh-CN"/>
        </w:rPr>
        <w:t>document</w:t>
      </w:r>
      <w:r w:rsidRPr="008F1299">
        <w:rPr>
          <w:lang w:eastAsia="zh-CN"/>
        </w:rPr>
        <w:t xml:space="preserve"> categories are not large</w:t>
      </w:r>
      <w:r>
        <w:rPr>
          <w:szCs w:val="18"/>
          <w:lang w:eastAsia="zh-CN"/>
        </w:rPr>
        <w:t>:</w:t>
      </w:r>
    </w:p>
    <w:p w:rsidR="000F7665" w:rsidRPr="00E63416" w:rsidRDefault="00E63416" w:rsidP="000F7665">
      <w:pPr>
        <w:tabs>
          <w:tab w:val="left" w:pos="360"/>
        </w:tabs>
        <w:ind w:left="90"/>
        <w:rPr>
          <w:szCs w:val="18"/>
          <w:lang w:eastAsia="zh-CN"/>
        </w:rPr>
      </w:pPr>
      <m:oMathPara>
        <m:oMath>
          <m:r>
            <w:rPr>
              <w:rFonts w:ascii="Cambria Math" w:hAnsi="Cambria Math"/>
              <w:szCs w:val="18"/>
              <w:lang w:eastAsia="zh-CN"/>
            </w:rPr>
            <m:t>Est. Diff=</m:t>
          </m:r>
          <m:f>
            <m:fPr>
              <m:ctrlPr>
                <w:rPr>
                  <w:rFonts w:ascii="Cambria Math" w:hAnsi="Cambria Math"/>
                  <w:i/>
                  <w:szCs w:val="18"/>
                  <w:lang w:eastAsia="zh-CN"/>
                </w:rPr>
              </m:ctrlPr>
            </m:fPr>
            <m:num>
              <m:d>
                <m:dPr>
                  <m:ctrlPr>
                    <w:rPr>
                      <w:rFonts w:ascii="Cambria Math" w:hAnsi="Cambria Math"/>
                      <w:i/>
                      <w:szCs w:val="18"/>
                      <w:lang w:eastAsia="zh-CN"/>
                    </w:rPr>
                  </m:ctrlPr>
                </m:dPr>
                <m:e>
                  <m:r>
                    <w:rPr>
                      <w:rFonts w:ascii="Cambria Math" w:hAnsi="Cambria Math"/>
                      <w:szCs w:val="18"/>
                      <w:lang w:eastAsia="zh-CN"/>
                    </w:rPr>
                    <m:t>total number of doc</m:t>
                  </m:r>
                </m:e>
              </m:d>
            </m:num>
            <m:den>
              <m:d>
                <m:dPr>
                  <m:ctrlPr>
                    <w:rPr>
                      <w:rFonts w:ascii="Cambria Math" w:hAnsi="Cambria Math"/>
                      <w:i/>
                      <w:szCs w:val="18"/>
                      <w:lang w:eastAsia="zh-CN"/>
                    </w:rPr>
                  </m:ctrlPr>
                </m:dPr>
                <m:e>
                  <m:r>
                    <w:rPr>
                      <w:rFonts w:ascii="Cambria Math" w:hAnsi="Cambria Math"/>
                      <w:szCs w:val="18"/>
                      <w:lang w:eastAsia="zh-CN"/>
                    </w:rPr>
                    <m:t>number of predefined clusters</m:t>
                  </m:r>
                </m:e>
              </m:d>
            </m:den>
          </m:f>
          <m:r>
            <w:rPr>
              <w:rFonts w:ascii="Cambria Math" w:hAnsi="Cambria Math"/>
              <w:szCs w:val="18"/>
              <w:lang w:eastAsia="zh-CN"/>
            </w:rPr>
            <m:t xml:space="preserve"> *  0.5</m:t>
          </m:r>
        </m:oMath>
      </m:oMathPara>
    </w:p>
    <w:p w:rsidR="000F7665" w:rsidRDefault="000F7665" w:rsidP="000F7665">
      <w:pPr>
        <w:pStyle w:val="ListParagraph"/>
        <w:numPr>
          <w:ilvl w:val="0"/>
          <w:numId w:val="27"/>
        </w:numPr>
        <w:tabs>
          <w:tab w:val="left" w:pos="360"/>
        </w:tabs>
        <w:spacing w:after="80"/>
        <w:ind w:left="360" w:hanging="274"/>
        <w:rPr>
          <w:rFonts w:ascii="Times New Roman" w:hAnsi="Times New Roman"/>
          <w:sz w:val="18"/>
          <w:szCs w:val="18"/>
          <w:lang w:eastAsia="zh-CN"/>
        </w:rPr>
      </w:pPr>
      <w:r>
        <w:rPr>
          <w:rFonts w:ascii="Times New Roman" w:hAnsi="Times New Roman"/>
          <w:sz w:val="18"/>
          <w:szCs w:val="18"/>
          <w:lang w:eastAsia="zh-CN"/>
        </w:rPr>
        <w:t xml:space="preserve">If </w:t>
      </w:r>
      <w:r w:rsidRPr="008069E7">
        <w:rPr>
          <w:rFonts w:ascii="Times New Roman" w:hAnsi="Times New Roman"/>
          <w:sz w:val="18"/>
          <w:szCs w:val="18"/>
          <w:lang w:eastAsia="zh-CN"/>
        </w:rPr>
        <w:t xml:space="preserve">the sizes of both clusters are larger than </w:t>
      </w:r>
      <w:r w:rsidRPr="008069E7">
        <w:rPr>
          <w:rFonts w:ascii="Times New Roman" w:hAnsi="Times New Roman"/>
          <w:i/>
          <w:sz w:val="18"/>
          <w:szCs w:val="18"/>
          <w:lang w:eastAsia="zh-CN"/>
        </w:rPr>
        <w:t xml:space="preserve">Est. Diff. </w:t>
      </w:r>
      <w:r w:rsidRPr="008069E7">
        <w:rPr>
          <w:rFonts w:ascii="Times New Roman" w:hAnsi="Times New Roman"/>
          <w:sz w:val="18"/>
          <w:szCs w:val="18"/>
          <w:lang w:eastAsia="zh-CN"/>
        </w:rPr>
        <w:t>value</w:t>
      </w:r>
      <w:r w:rsidRPr="008069E7">
        <w:rPr>
          <w:rFonts w:ascii="Times New Roman" w:hAnsi="Times New Roman"/>
          <w:i/>
          <w:sz w:val="18"/>
          <w:szCs w:val="18"/>
          <w:lang w:eastAsia="zh-CN"/>
        </w:rPr>
        <w:t xml:space="preserve"> </w:t>
      </w:r>
      <w:r w:rsidRPr="008069E7">
        <w:rPr>
          <w:rFonts w:ascii="Times New Roman" w:hAnsi="Times New Roman"/>
          <w:sz w:val="18"/>
          <w:szCs w:val="18"/>
          <w:lang w:eastAsia="zh-CN"/>
        </w:rPr>
        <w:t>then the agglomerative algorithm will not merge them but will continue with the next pair of clusters</w:t>
      </w:r>
      <w:r>
        <w:rPr>
          <w:rFonts w:ascii="Times New Roman" w:hAnsi="Times New Roman"/>
          <w:sz w:val="18"/>
          <w:szCs w:val="18"/>
          <w:lang w:eastAsia="zh-CN"/>
        </w:rPr>
        <w:t>.</w:t>
      </w:r>
    </w:p>
    <w:p w:rsidR="00D13CA4" w:rsidRPr="009E4F63" w:rsidRDefault="00D13CA4" w:rsidP="00DC6C09">
      <w:pPr>
        <w:rPr>
          <w:lang w:eastAsia="zh-CN"/>
        </w:rPr>
      </w:pPr>
      <w:r>
        <w:rPr>
          <w:lang w:eastAsia="zh-CN"/>
        </w:rPr>
        <w:t xml:space="preserve">The following example </w:t>
      </w:r>
      <w:r w:rsidR="00C50EB0">
        <w:rPr>
          <w:lang w:eastAsia="zh-CN"/>
        </w:rPr>
        <w:t>explains</w:t>
      </w:r>
      <w:r>
        <w:rPr>
          <w:lang w:eastAsia="zh-CN"/>
        </w:rPr>
        <w:t xml:space="preserve"> how the stopping conditions work. </w:t>
      </w:r>
      <w:r w:rsidR="00C50EB0">
        <w:rPr>
          <w:lang w:eastAsia="zh-CN"/>
        </w:rPr>
        <w:t>Assume there are</w:t>
      </w:r>
      <w:r>
        <w:rPr>
          <w:lang w:eastAsia="zh-CN"/>
        </w:rPr>
        <w:t xml:space="preserve"> 40 documents</w:t>
      </w:r>
      <w:r w:rsidR="004700E2" w:rsidRPr="004700E2">
        <w:rPr>
          <w:lang w:eastAsia="zh-CN"/>
        </w:rPr>
        <w:t xml:space="preserve"> </w:t>
      </w:r>
      <w:r w:rsidR="004700E2">
        <w:rPr>
          <w:lang w:eastAsia="zh-CN"/>
        </w:rPr>
        <w:t>and a predefined cluster number of 2.</w:t>
      </w:r>
      <w:r>
        <w:rPr>
          <w:lang w:eastAsia="zh-CN"/>
        </w:rPr>
        <w:t xml:space="preserve"> </w:t>
      </w:r>
      <w:r w:rsidR="00C50EB0">
        <w:rPr>
          <w:lang w:eastAsia="zh-CN"/>
        </w:rPr>
        <w:t xml:space="preserve">If we only have conditions 1 and 2, then after iteration </w:t>
      </w:r>
      <w:r w:rsidR="00C50EB0">
        <w:rPr>
          <w:i/>
          <w:lang w:eastAsia="zh-CN"/>
        </w:rPr>
        <w:t>n,</w:t>
      </w:r>
      <w:r w:rsidR="00C50EB0">
        <w:rPr>
          <w:lang w:eastAsia="zh-CN"/>
        </w:rPr>
        <w:t xml:space="preserve"> the following shows the new clusters formed:</w:t>
      </w:r>
    </w:p>
    <w:p w:rsidR="002D50FD" w:rsidRDefault="002D50FD" w:rsidP="00DC6C09">
      <w:pPr>
        <w:ind w:left="360"/>
        <w:rPr>
          <w:lang w:eastAsia="zh-CN"/>
        </w:rPr>
      </w:pPr>
      <w:r>
        <w:rPr>
          <w:lang w:eastAsia="zh-CN"/>
        </w:rPr>
        <w:t xml:space="preserve">Iteration </w:t>
      </w:r>
      <w:r w:rsidR="00CC0BBC" w:rsidRPr="004700E2">
        <w:rPr>
          <w:i/>
          <w:lang w:eastAsia="zh-CN"/>
        </w:rPr>
        <w:t>n</w:t>
      </w:r>
      <w:r>
        <w:rPr>
          <w:lang w:eastAsia="zh-CN"/>
        </w:rPr>
        <w:t>:</w:t>
      </w:r>
    </w:p>
    <w:p w:rsidR="00CC0BBC" w:rsidRDefault="00CC0BBC" w:rsidP="002C3416">
      <w:pPr>
        <w:spacing w:after="0"/>
        <w:ind w:left="720" w:firstLine="357"/>
        <w:rPr>
          <w:lang w:eastAsia="zh-CN"/>
        </w:rPr>
      </w:pPr>
      <w:r>
        <w:rPr>
          <w:lang w:eastAsia="zh-CN"/>
        </w:rPr>
        <w:t>Cluster 1: {'coffee': 1, 'sugar': 1}</w:t>
      </w:r>
    </w:p>
    <w:p w:rsidR="00CC0BBC" w:rsidRDefault="00CC0BBC">
      <w:pPr>
        <w:spacing w:after="0"/>
        <w:ind w:left="720" w:firstLine="357"/>
        <w:rPr>
          <w:lang w:eastAsia="zh-CN"/>
        </w:rPr>
      </w:pPr>
      <w:r>
        <w:rPr>
          <w:lang w:eastAsia="zh-CN"/>
        </w:rPr>
        <w:t>Cluster 2: {'coffee': 4, 'sugar': 1}</w:t>
      </w:r>
    </w:p>
    <w:p w:rsidR="00CC0BBC" w:rsidRDefault="00CC0BBC">
      <w:pPr>
        <w:spacing w:after="0"/>
        <w:ind w:left="720" w:firstLine="357"/>
        <w:rPr>
          <w:lang w:eastAsia="zh-CN"/>
        </w:rPr>
      </w:pPr>
      <w:r>
        <w:rPr>
          <w:lang w:eastAsia="zh-CN"/>
        </w:rPr>
        <w:t>Cluster 3: {'coffee': 0, 'sugar': 18}</w:t>
      </w:r>
    </w:p>
    <w:p w:rsidR="00CC0BBC" w:rsidRDefault="00CC0BBC">
      <w:pPr>
        <w:spacing w:after="0"/>
        <w:ind w:left="720" w:firstLine="357"/>
        <w:rPr>
          <w:lang w:eastAsia="zh-CN"/>
        </w:rPr>
      </w:pPr>
      <w:r>
        <w:rPr>
          <w:lang w:eastAsia="zh-CN"/>
        </w:rPr>
        <w:t>Cluster 4: {'coffee': 15, 'sugar': 0}</w:t>
      </w:r>
    </w:p>
    <w:p w:rsidR="00DC6C09" w:rsidRDefault="00E56CA6">
      <w:pPr>
        <w:spacing w:before="80"/>
        <w:rPr>
          <w:lang w:eastAsia="zh-CN"/>
        </w:rPr>
      </w:pPr>
      <w:r>
        <w:rPr>
          <w:lang w:eastAsia="zh-CN"/>
        </w:rPr>
        <w:t>Since a cluster change</w:t>
      </w:r>
      <w:r w:rsidR="00DC6C09">
        <w:rPr>
          <w:lang w:eastAsia="zh-CN"/>
        </w:rPr>
        <w:t xml:space="preserve"> occurred,</w:t>
      </w:r>
      <w:r>
        <w:rPr>
          <w:lang w:eastAsia="zh-CN"/>
        </w:rPr>
        <w:t xml:space="preserve"> </w:t>
      </w:r>
      <w:r w:rsidR="00DC6C09">
        <w:rPr>
          <w:lang w:eastAsia="zh-CN"/>
        </w:rPr>
        <w:t>the</w:t>
      </w:r>
      <w:r w:rsidR="00C50EB0">
        <w:rPr>
          <w:lang w:eastAsia="zh-CN"/>
        </w:rPr>
        <w:t xml:space="preserve"> </w:t>
      </w:r>
      <w:r w:rsidR="00C50EB0">
        <w:rPr>
          <w:i/>
          <w:lang w:eastAsia="zh-CN"/>
        </w:rPr>
        <w:t>n+</w:t>
      </w:r>
      <w:r w:rsidR="00DC6C09">
        <w:rPr>
          <w:i/>
          <w:lang w:eastAsia="zh-CN"/>
        </w:rPr>
        <w:t>1</w:t>
      </w:r>
      <w:r w:rsidR="00C50EB0">
        <w:rPr>
          <w:i/>
          <w:lang w:eastAsia="zh-CN"/>
        </w:rPr>
        <w:t xml:space="preserve"> </w:t>
      </w:r>
      <w:r w:rsidR="00C50EB0">
        <w:rPr>
          <w:lang w:eastAsia="zh-CN"/>
        </w:rPr>
        <w:t xml:space="preserve">iteration results </w:t>
      </w:r>
      <w:r w:rsidR="00DC6C09">
        <w:rPr>
          <w:lang w:eastAsia="zh-CN"/>
        </w:rPr>
        <w:t>are</w:t>
      </w:r>
      <w:r w:rsidR="00C50EB0">
        <w:rPr>
          <w:lang w:eastAsia="zh-CN"/>
        </w:rPr>
        <w:t>:</w:t>
      </w:r>
    </w:p>
    <w:p w:rsidR="002D50FD" w:rsidRDefault="002D50FD">
      <w:pPr>
        <w:ind w:left="360"/>
        <w:rPr>
          <w:lang w:eastAsia="zh-CN"/>
        </w:rPr>
      </w:pPr>
      <w:r>
        <w:rPr>
          <w:lang w:eastAsia="zh-CN"/>
        </w:rPr>
        <w:t xml:space="preserve">Iteration </w:t>
      </w:r>
      <w:r w:rsidR="00CC0BBC" w:rsidRPr="004700E2">
        <w:rPr>
          <w:i/>
          <w:lang w:eastAsia="zh-CN"/>
        </w:rPr>
        <w:t>n+1</w:t>
      </w:r>
      <w:r>
        <w:rPr>
          <w:lang w:eastAsia="zh-CN"/>
        </w:rPr>
        <w:t>:</w:t>
      </w:r>
    </w:p>
    <w:p w:rsidR="00CC0BBC" w:rsidRDefault="00CC0BBC" w:rsidP="002C3416">
      <w:pPr>
        <w:spacing w:after="0"/>
        <w:ind w:left="720" w:firstLine="357"/>
        <w:rPr>
          <w:lang w:eastAsia="zh-CN"/>
        </w:rPr>
      </w:pPr>
      <w:r>
        <w:rPr>
          <w:lang w:eastAsia="zh-CN"/>
        </w:rPr>
        <w:t>Cluster 1: {'coffee': 1, 'sugar': 1}</w:t>
      </w:r>
    </w:p>
    <w:p w:rsidR="00CC0BBC" w:rsidRDefault="00CC0BBC" w:rsidP="002C3416">
      <w:pPr>
        <w:spacing w:after="0"/>
        <w:ind w:left="720" w:firstLine="357"/>
        <w:rPr>
          <w:lang w:eastAsia="zh-CN"/>
        </w:rPr>
      </w:pPr>
      <w:r>
        <w:rPr>
          <w:lang w:eastAsia="zh-CN"/>
        </w:rPr>
        <w:t>Cluster 2: {'coffee': 4, 'sugar': 1}</w:t>
      </w:r>
    </w:p>
    <w:p w:rsidR="00BD386B" w:rsidRDefault="00CC0BBC" w:rsidP="00DC6C09">
      <w:pPr>
        <w:ind w:left="720" w:firstLine="360"/>
        <w:rPr>
          <w:lang w:eastAsia="zh-CN"/>
        </w:rPr>
      </w:pPr>
      <w:r>
        <w:rPr>
          <w:lang w:eastAsia="zh-CN"/>
        </w:rPr>
        <w:t>Cluster 3: {'coffee': 15, 'sugar': 18}</w:t>
      </w:r>
    </w:p>
    <w:p w:rsidR="00CC0BBC" w:rsidRDefault="00CD6ED0" w:rsidP="00DC6C09">
      <w:pPr>
        <w:rPr>
          <w:lang w:eastAsia="zh-CN"/>
        </w:rPr>
      </w:pPr>
      <w:r>
        <w:rPr>
          <w:lang w:eastAsia="zh-CN"/>
        </w:rPr>
        <w:t xml:space="preserve">This iteration </w:t>
      </w:r>
      <w:r w:rsidR="006A61C8">
        <w:rPr>
          <w:lang w:eastAsia="zh-CN"/>
        </w:rPr>
        <w:t>“over</w:t>
      </w:r>
      <w:r>
        <w:rPr>
          <w:lang w:eastAsia="zh-CN"/>
        </w:rPr>
        <w:t xml:space="preserve"> merges</w:t>
      </w:r>
      <w:r w:rsidR="006A61C8">
        <w:rPr>
          <w:lang w:eastAsia="zh-CN"/>
        </w:rPr>
        <w:t>”</w:t>
      </w:r>
      <w:r>
        <w:rPr>
          <w:lang w:eastAsia="zh-CN"/>
        </w:rPr>
        <w:t xml:space="preserve"> </w:t>
      </w:r>
      <w:r w:rsidR="000F7665">
        <w:rPr>
          <w:lang w:eastAsia="zh-CN"/>
        </w:rPr>
        <w:t>c</w:t>
      </w:r>
      <w:r>
        <w:rPr>
          <w:lang w:eastAsia="zh-CN"/>
        </w:rPr>
        <w:t xml:space="preserve">lusters 4 and 5 due to the influence of outliers. </w:t>
      </w:r>
      <w:r w:rsidR="004700E2">
        <w:rPr>
          <w:lang w:eastAsia="zh-CN"/>
        </w:rPr>
        <w:t xml:space="preserve">If no changes are made in the next iteration, </w:t>
      </w:r>
      <w:r w:rsidR="007261AE">
        <w:rPr>
          <w:rFonts w:hint="eastAsia"/>
          <w:lang w:eastAsia="zh-CN"/>
        </w:rPr>
        <w:t xml:space="preserve">the accuracy </w:t>
      </w:r>
      <w:r w:rsidR="00E56CA6">
        <w:rPr>
          <w:lang w:eastAsia="zh-CN"/>
        </w:rPr>
        <w:t xml:space="preserve">of this clustering </w:t>
      </w:r>
      <w:r w:rsidR="007261AE">
        <w:rPr>
          <w:rFonts w:hint="eastAsia"/>
          <w:lang w:eastAsia="zh-CN"/>
        </w:rPr>
        <w:t>is (4+18)/40=55%.</w:t>
      </w:r>
      <w:r w:rsidR="00006C89">
        <w:rPr>
          <w:lang w:eastAsia="zh-CN"/>
        </w:rPr>
        <w:t xml:space="preserve"> </w:t>
      </w:r>
      <w:r w:rsidR="006A61C8">
        <w:rPr>
          <w:lang w:eastAsia="zh-CN"/>
        </w:rPr>
        <w:t>Using</w:t>
      </w:r>
      <w:r w:rsidR="004700E2">
        <w:rPr>
          <w:lang w:eastAsia="zh-CN"/>
        </w:rPr>
        <w:t xml:space="preserve"> condition 3 resolves </w:t>
      </w:r>
      <w:r w:rsidR="00DC6C09">
        <w:rPr>
          <w:lang w:eastAsia="zh-CN"/>
        </w:rPr>
        <w:t>this improper merge</w:t>
      </w:r>
      <w:r w:rsidR="004700E2">
        <w:rPr>
          <w:lang w:eastAsia="zh-CN"/>
        </w:rPr>
        <w:t>.</w:t>
      </w:r>
      <w:r w:rsidR="00E56CA6">
        <w:rPr>
          <w:lang w:eastAsia="zh-CN"/>
        </w:rPr>
        <w:t xml:space="preserve"> </w:t>
      </w:r>
      <w:r w:rsidR="00DC6C09">
        <w:rPr>
          <w:lang w:eastAsia="zh-CN"/>
        </w:rPr>
        <w:t>Using</w:t>
      </w:r>
      <w:r w:rsidR="004700E2">
        <w:rPr>
          <w:lang w:eastAsia="zh-CN"/>
        </w:rPr>
        <w:t xml:space="preserve"> the third condition, </w:t>
      </w:r>
      <w:r w:rsidR="00E56CA6">
        <w:rPr>
          <w:lang w:eastAsia="zh-CN"/>
        </w:rPr>
        <w:t>the</w:t>
      </w:r>
      <w:r w:rsidR="004700E2">
        <w:rPr>
          <w:lang w:eastAsia="zh-CN"/>
        </w:rPr>
        <w:t xml:space="preserve"> calculated estimated difference in sizes is </w:t>
      </w:r>
      <w:r w:rsidR="00DC6C09">
        <w:rPr>
          <w:lang w:eastAsia="zh-CN"/>
        </w:rPr>
        <w:t xml:space="preserve">10 and in </w:t>
      </w:r>
      <w:r w:rsidR="009E4F63">
        <w:rPr>
          <w:lang w:eastAsia="zh-CN"/>
        </w:rPr>
        <w:t xml:space="preserve">iteration </w:t>
      </w:r>
      <w:r w:rsidR="009E4F63">
        <w:rPr>
          <w:i/>
          <w:lang w:eastAsia="zh-CN"/>
        </w:rPr>
        <w:t>n</w:t>
      </w:r>
      <w:r w:rsidR="00E56CA6">
        <w:rPr>
          <w:i/>
          <w:lang w:eastAsia="zh-CN"/>
        </w:rPr>
        <w:t>+1</w:t>
      </w:r>
      <w:r w:rsidR="009E4F63">
        <w:rPr>
          <w:i/>
          <w:lang w:eastAsia="zh-CN"/>
        </w:rPr>
        <w:t>,</w:t>
      </w:r>
      <w:r w:rsidR="009E4F63">
        <w:rPr>
          <w:lang w:eastAsia="zh-CN"/>
        </w:rPr>
        <w:t xml:space="preserve"> </w:t>
      </w:r>
      <w:r w:rsidR="004700E2">
        <w:rPr>
          <w:lang w:eastAsia="zh-CN"/>
        </w:rPr>
        <w:t>condition 3 prevents the merger of</w:t>
      </w:r>
      <w:r w:rsidR="009E4F63">
        <w:rPr>
          <w:lang w:eastAsia="zh-CN"/>
        </w:rPr>
        <w:t xml:space="preserve"> clusters</w:t>
      </w:r>
      <w:r w:rsidR="008F1299">
        <w:rPr>
          <w:lang w:eastAsia="zh-CN"/>
        </w:rPr>
        <w:t xml:space="preserve"> 4 and</w:t>
      </w:r>
      <w:r w:rsidR="009E4F63">
        <w:rPr>
          <w:lang w:eastAsia="zh-CN"/>
        </w:rPr>
        <w:t xml:space="preserve"> </w:t>
      </w:r>
      <w:r w:rsidR="008F1299">
        <w:rPr>
          <w:lang w:eastAsia="zh-CN"/>
        </w:rPr>
        <w:t>5</w:t>
      </w:r>
      <w:r w:rsidR="000F7665">
        <w:rPr>
          <w:lang w:eastAsia="zh-CN"/>
        </w:rPr>
        <w:t xml:space="preserve"> since they both have sizes greater than 10</w:t>
      </w:r>
      <w:r w:rsidR="00E56CA6">
        <w:rPr>
          <w:lang w:eastAsia="zh-CN"/>
        </w:rPr>
        <w:t xml:space="preserve">. </w:t>
      </w:r>
      <w:r w:rsidR="009E4F63">
        <w:rPr>
          <w:lang w:eastAsia="zh-CN"/>
        </w:rPr>
        <w:t>With no other merges found, condition 2 triggers end</w:t>
      </w:r>
      <w:r w:rsidR="000F7665">
        <w:rPr>
          <w:lang w:eastAsia="zh-CN"/>
        </w:rPr>
        <w:t>s</w:t>
      </w:r>
      <w:r w:rsidR="009E4F63">
        <w:rPr>
          <w:lang w:eastAsia="zh-CN"/>
        </w:rPr>
        <w:t xml:space="preserve"> clustering</w:t>
      </w:r>
      <w:r w:rsidR="00DC6C09">
        <w:rPr>
          <w:lang w:eastAsia="zh-CN"/>
        </w:rPr>
        <w:t xml:space="preserve"> with an</w:t>
      </w:r>
      <w:r w:rsidR="007261AE">
        <w:rPr>
          <w:rFonts w:hint="eastAsia"/>
          <w:lang w:eastAsia="zh-CN"/>
        </w:rPr>
        <w:t xml:space="preserve"> accuracy </w:t>
      </w:r>
      <w:r w:rsidR="00DC6C09">
        <w:rPr>
          <w:lang w:eastAsia="zh-CN"/>
        </w:rPr>
        <w:t>of</w:t>
      </w:r>
      <w:r w:rsidR="007261AE">
        <w:rPr>
          <w:rFonts w:hint="eastAsia"/>
          <w:lang w:eastAsia="zh-CN"/>
        </w:rPr>
        <w:t xml:space="preserve"> (15+18)/40=82.5%. </w:t>
      </w:r>
    </w:p>
    <w:p w:rsidR="00EC0B20" w:rsidRDefault="00703D7F" w:rsidP="00EC0B20">
      <w:pPr>
        <w:pStyle w:val="Heading2"/>
        <w:spacing w:before="120"/>
      </w:pPr>
      <w:r>
        <w:rPr>
          <w:rFonts w:hint="eastAsia"/>
          <w:lang w:eastAsia="zh-CN"/>
        </w:rPr>
        <w:t>Dataset</w:t>
      </w:r>
      <w:r w:rsidR="009B07F1">
        <w:rPr>
          <w:rFonts w:hint="eastAsia"/>
          <w:lang w:eastAsia="zh-CN"/>
        </w:rPr>
        <w:t>s</w:t>
      </w:r>
    </w:p>
    <w:p w:rsidR="00EC0B20" w:rsidRDefault="00EC0B20" w:rsidP="00EC0B20">
      <w:pPr>
        <w:rPr>
          <w:lang w:eastAsia="zh-CN"/>
        </w:rPr>
      </w:pPr>
      <w:r>
        <w:t>W</w:t>
      </w:r>
      <w:r w:rsidR="0020170C">
        <w:t>e ch</w:t>
      </w:r>
      <w:r>
        <w:t xml:space="preserve">ose to use the </w:t>
      </w:r>
      <w:r w:rsidR="00E02C95">
        <w:t xml:space="preserve">document </w:t>
      </w:r>
      <w:r>
        <w:t xml:space="preserve">collection used by </w:t>
      </w:r>
      <w:r w:rsidR="00872BD6">
        <w:rPr>
          <w:lang w:eastAsia="zh-CN"/>
        </w:rPr>
        <w:fldChar w:fldCharType="begin"/>
      </w:r>
      <w:r w:rsidR="00B951CB">
        <w:rPr>
          <w:lang w:eastAsia="zh-CN"/>
        </w:rPr>
        <w:instrText xml:space="preserve"> ADDIN EN.CITE &lt;EndNote&gt;&lt;Cite&gt;&lt;Author&gt;Wang&lt;/Author&gt;&lt;Year&gt;2007&lt;/Year&gt;&lt;RecNum&gt;172&lt;/RecNum&gt;&lt;DisplayText&gt;[15]&lt;/DisplayText&gt;&lt;record&gt;&lt;rec-number&gt;172&lt;/rec-number&gt;&lt;foreign-keys&gt;&lt;key app="EN" db-id="t2v0p0rf8dzz5qevwxlva0epvvat0frzarx2"&gt;172&lt;/key&gt;&lt;/foreign-keys&gt;&lt;ref-type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Intelligence&lt;/secondary-title&gt;&lt;/titles&gt;&lt;pages&gt;395-401&lt;/pages&gt;&lt;keywords&gt;&lt;keyword&gt;ontologies&lt;/keyword&gt;&lt;/keywords&gt;&lt;dates&gt;&lt;year&gt;2007&lt;/year&gt;&lt;/dates&gt;&lt;publisher&gt;IEEE Computer Society&lt;/publisher&gt;&lt;isbn&gt;0-7695-3026-5&lt;/isbn&gt;&lt;urls&gt;&lt;/urls&gt;&lt;custom1&gt;1331879&lt;/custom1&gt;&lt;electronic-resource-num&gt;http://dx.doi.org/10.1109/WI.2007.36&lt;/electronic-resource-num&gt;&lt;/record&gt;&lt;/Cite&gt;&lt;/EndNote&gt;</w:instrText>
      </w:r>
      <w:r w:rsidR="00872BD6">
        <w:rPr>
          <w:lang w:eastAsia="zh-CN"/>
        </w:rPr>
        <w:fldChar w:fldCharType="separate"/>
      </w:r>
      <w:r w:rsidR="00B951CB">
        <w:rPr>
          <w:noProof/>
          <w:lang w:eastAsia="zh-CN"/>
        </w:rPr>
        <w:t>[</w:t>
      </w:r>
      <w:hyperlink w:anchor="_ENREF_15" w:tooltip="Wang, 2007 #172" w:history="1">
        <w:r w:rsidR="00B951CB">
          <w:rPr>
            <w:noProof/>
            <w:lang w:eastAsia="zh-CN"/>
          </w:rPr>
          <w:t>15</w:t>
        </w:r>
      </w:hyperlink>
      <w:r w:rsidR="00B951CB">
        <w:rPr>
          <w:noProof/>
          <w:lang w:eastAsia="zh-CN"/>
        </w:rPr>
        <w:t>]</w:t>
      </w:r>
      <w:r w:rsidR="00872BD6">
        <w:rPr>
          <w:lang w:eastAsia="zh-CN"/>
        </w:rPr>
        <w:fldChar w:fldCharType="end"/>
      </w:r>
      <w:r>
        <w:rPr>
          <w:lang w:eastAsia="zh-CN"/>
        </w:rPr>
        <w:t xml:space="preserve">. This is from Reuters-21578 Text Categorization Collection in UCI KDD archive </w:t>
      </w:r>
      <w:r w:rsidR="00B951CB">
        <w:rPr>
          <w:lang w:eastAsia="zh-CN"/>
        </w:rPr>
        <w:fldChar w:fldCharType="begin"/>
      </w:r>
      <w:r w:rsidR="00B951CB">
        <w:rPr>
          <w:lang w:eastAsia="zh-CN"/>
        </w:rPr>
        <w:instrText xml:space="preserve"> ADDIN EN.CITE &lt;EndNote&gt;&lt;Cite ExcludeYear="1"&gt;&lt;Author&gt;Collection&lt;/Author&gt;&lt;RecNum&gt;20&lt;/RecNum&gt;&lt;DisplayText&gt;[22]&lt;/DisplayText&gt;&lt;record&gt;&lt;rec-number&gt;20&lt;/rec-number&gt;&lt;foreign-keys&gt;&lt;key app="EN" db-id="dzrw52t5edwtv2e0dr65xrzoz0edx90ft0s0"&gt;20&lt;/key&gt;&lt;/foreign-keys&gt;&lt;ref-type name="Web Page"&gt;12&lt;/ref-type&gt;&lt;contributors&gt;&lt;authors&gt;&lt;author&gt;Reuters-21578 Text Categorization Collection&lt;/author&gt;&lt;/authors&gt;&lt;/contributors&gt;&lt;titles&gt;&lt;/titles&gt;&lt;dates&gt;&lt;/dates&gt;&lt;urls&gt;&lt;related-urls&gt;&lt;url&gt;http://kdd.ics.uci.edu/databases/reuters21578/reuters21578.html&lt;/url&gt;&lt;/related-urls&gt;&lt;/urls&gt;&lt;/record&gt;&lt;/Cite&gt;&lt;/EndNote&gt;</w:instrText>
      </w:r>
      <w:r w:rsidR="00B951CB">
        <w:rPr>
          <w:lang w:eastAsia="zh-CN"/>
        </w:rPr>
        <w:fldChar w:fldCharType="separate"/>
      </w:r>
      <w:r w:rsidR="00B951CB">
        <w:rPr>
          <w:noProof/>
          <w:lang w:eastAsia="zh-CN"/>
        </w:rPr>
        <w:t>[</w:t>
      </w:r>
      <w:hyperlink w:anchor="_ENREF_22" w:tooltip="Collection,  #20" w:history="1">
        <w:r w:rsidR="00B951CB">
          <w:rPr>
            <w:noProof/>
            <w:lang w:eastAsia="zh-CN"/>
          </w:rPr>
          <w:t>22</w:t>
        </w:r>
      </w:hyperlink>
      <w:r w:rsidR="00B951CB">
        <w:rPr>
          <w:noProof/>
          <w:lang w:eastAsia="zh-CN"/>
        </w:rPr>
        <w:t>]</w:t>
      </w:r>
      <w:r w:rsidR="00B951CB">
        <w:rPr>
          <w:lang w:eastAsia="zh-CN"/>
        </w:rPr>
        <w:fldChar w:fldCharType="end"/>
      </w:r>
      <w:r>
        <w:rPr>
          <w:lang w:eastAsia="zh-CN"/>
        </w:rPr>
        <w:t xml:space="preserve">. This collection contains newswire documents from 1987. The sizes of the documents range from 12 to 900 words. In </w:t>
      </w:r>
      <w:r w:rsidR="00872BD6">
        <w:rPr>
          <w:lang w:eastAsia="zh-CN"/>
        </w:rPr>
        <w:fldChar w:fldCharType="begin"/>
      </w:r>
      <w:r w:rsidR="00B951CB">
        <w:rPr>
          <w:lang w:eastAsia="zh-CN"/>
        </w:rPr>
        <w:instrText xml:space="preserve"> ADDIN EN.CITE &lt;EndNote&gt;&lt;Cite&gt;&lt;Author&gt;Wang&lt;/Author&gt;&lt;Year&gt;2007&lt;/Year&gt;&lt;RecNum&gt;172&lt;/RecNum&gt;&lt;DisplayText&gt;[15]&lt;/DisplayText&gt;&lt;record&gt;&lt;rec-number&gt;172&lt;/rec-number&gt;&lt;foreign-keys&gt;&lt;key app="EN" db-id="t2v0p0rf8dzz5qevwxlva0epvvat0frzarx2"&gt;172&lt;/key&gt;&lt;/foreign-keys&gt;&lt;ref-type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Intelligence&lt;/secondary-title&gt;&lt;/titles&gt;&lt;pages&gt;395-401&lt;/pages&gt;&lt;keywords&gt;&lt;keyword&gt;ontologies&lt;/keyword&gt;&lt;/keywords&gt;&lt;dates&gt;&lt;year&gt;2007&lt;/year&gt;&lt;/dates&gt;&lt;publisher&gt;IEEE Computer Society&lt;/publisher&gt;&lt;isbn&gt;0-7695-3026-5&lt;/isbn&gt;&lt;urls&gt;&lt;/urls&gt;&lt;custom1&gt;1331879&lt;/custom1&gt;&lt;electronic-resource-num&gt;http://dx.doi.org/10.1109/WI.2007.36&lt;/electronic-resource-num&gt;&lt;/record&gt;&lt;/Cite&gt;&lt;/EndNote&gt;</w:instrText>
      </w:r>
      <w:r w:rsidR="00872BD6">
        <w:rPr>
          <w:lang w:eastAsia="zh-CN"/>
        </w:rPr>
        <w:fldChar w:fldCharType="separate"/>
      </w:r>
      <w:r w:rsidR="00B951CB">
        <w:rPr>
          <w:noProof/>
          <w:lang w:eastAsia="zh-CN"/>
        </w:rPr>
        <w:t>[</w:t>
      </w:r>
      <w:hyperlink w:anchor="_ENREF_15" w:tooltip="Wang, 2007 #172" w:history="1">
        <w:r w:rsidR="00B951CB">
          <w:rPr>
            <w:noProof/>
            <w:lang w:eastAsia="zh-CN"/>
          </w:rPr>
          <w:t>15</w:t>
        </w:r>
      </w:hyperlink>
      <w:r w:rsidR="00B951CB">
        <w:rPr>
          <w:noProof/>
          <w:lang w:eastAsia="zh-CN"/>
        </w:rPr>
        <w:t>]</w:t>
      </w:r>
      <w:r w:rsidR="00872BD6">
        <w:rPr>
          <w:lang w:eastAsia="zh-CN"/>
        </w:rPr>
        <w:fldChar w:fldCharType="end"/>
      </w:r>
      <w:r>
        <w:rPr>
          <w:lang w:eastAsia="zh-CN"/>
        </w:rPr>
        <w:t xml:space="preserve"> size was important. For us, </w:t>
      </w:r>
      <w:r w:rsidR="00E02C95">
        <w:rPr>
          <w:lang w:eastAsia="zh-CN"/>
        </w:rPr>
        <w:t>it was</w:t>
      </w:r>
      <w:r>
        <w:rPr>
          <w:lang w:eastAsia="zh-CN"/>
        </w:rPr>
        <w:t xml:space="preserve"> not </w:t>
      </w:r>
      <w:r w:rsidR="00E02C95">
        <w:rPr>
          <w:lang w:eastAsia="zh-CN"/>
        </w:rPr>
        <w:t xml:space="preserve">a </w:t>
      </w:r>
      <w:r>
        <w:rPr>
          <w:lang w:eastAsia="zh-CN"/>
        </w:rPr>
        <w:t>consider</w:t>
      </w:r>
      <w:r w:rsidR="00E02C95">
        <w:rPr>
          <w:lang w:eastAsia="zh-CN"/>
        </w:rPr>
        <w:t>ation</w:t>
      </w:r>
      <w:r>
        <w:rPr>
          <w:lang w:eastAsia="zh-CN"/>
        </w:rPr>
        <w:t xml:space="preserve"> in document selection. The Reuters-21578 Collection categorizes each of the 21,500 files into 132 categories. A document can contain multiple categories.</w:t>
      </w:r>
      <w:r w:rsidR="00703D7F">
        <w:rPr>
          <w:rFonts w:hint="eastAsia"/>
          <w:lang w:eastAsia="zh-CN"/>
        </w:rPr>
        <w:t xml:space="preserve"> </w:t>
      </w:r>
      <w:r w:rsidR="00703D7F" w:rsidRPr="00703D7F">
        <w:rPr>
          <w:lang w:eastAsia="zh-CN"/>
        </w:rPr>
        <w:t xml:space="preserve">For instance, a document </w:t>
      </w:r>
      <w:r w:rsidR="00E02C95">
        <w:rPr>
          <w:lang w:eastAsia="zh-CN"/>
        </w:rPr>
        <w:t>with</w:t>
      </w:r>
      <w:r w:rsidR="00E02C95" w:rsidRPr="00703D7F">
        <w:rPr>
          <w:lang w:eastAsia="zh-CN"/>
        </w:rPr>
        <w:t xml:space="preserve"> </w:t>
      </w:r>
      <w:r w:rsidR="00703D7F" w:rsidRPr="00703D7F">
        <w:rPr>
          <w:lang w:eastAsia="zh-CN"/>
        </w:rPr>
        <w:t xml:space="preserve">two topic tags, </w:t>
      </w:r>
      <w:r w:rsidR="008C55A4">
        <w:rPr>
          <w:lang w:eastAsia="zh-CN"/>
        </w:rPr>
        <w:t>“</w:t>
      </w:r>
      <w:r w:rsidR="00703D7F" w:rsidRPr="00703D7F">
        <w:rPr>
          <w:lang w:eastAsia="zh-CN"/>
        </w:rPr>
        <w:t>oilseed</w:t>
      </w:r>
      <w:r w:rsidR="008C55A4">
        <w:rPr>
          <w:lang w:eastAsia="zh-CN"/>
        </w:rPr>
        <w:t>”</w:t>
      </w:r>
      <w:r w:rsidR="008C55A4" w:rsidRPr="00703D7F">
        <w:rPr>
          <w:lang w:eastAsia="zh-CN"/>
        </w:rPr>
        <w:t xml:space="preserve"> </w:t>
      </w:r>
      <w:r w:rsidR="00703D7F" w:rsidRPr="00703D7F">
        <w:rPr>
          <w:lang w:eastAsia="zh-CN"/>
        </w:rPr>
        <w:t xml:space="preserve">and </w:t>
      </w:r>
      <w:r w:rsidR="008C55A4">
        <w:rPr>
          <w:lang w:eastAsia="zh-CN"/>
        </w:rPr>
        <w:t>“</w:t>
      </w:r>
      <w:r w:rsidR="00703D7F" w:rsidRPr="00703D7F">
        <w:rPr>
          <w:lang w:eastAsia="zh-CN"/>
        </w:rPr>
        <w:t>veg-oil</w:t>
      </w:r>
      <w:r w:rsidR="00E02C95">
        <w:rPr>
          <w:lang w:eastAsia="zh-CN"/>
        </w:rPr>
        <w:t>”</w:t>
      </w:r>
      <w:r w:rsidR="00703D7F" w:rsidRPr="00703D7F">
        <w:rPr>
          <w:lang w:eastAsia="zh-CN"/>
        </w:rPr>
        <w:t xml:space="preserve"> means it can be classified into either </w:t>
      </w:r>
      <w:r w:rsidR="008C55A4">
        <w:rPr>
          <w:lang w:eastAsia="zh-CN"/>
        </w:rPr>
        <w:t>“</w:t>
      </w:r>
      <w:r w:rsidR="00703D7F" w:rsidRPr="00703D7F">
        <w:rPr>
          <w:lang w:eastAsia="zh-CN"/>
        </w:rPr>
        <w:t>oilseed</w:t>
      </w:r>
      <w:r w:rsidR="008C55A4">
        <w:rPr>
          <w:lang w:eastAsia="zh-CN"/>
        </w:rPr>
        <w:t>”</w:t>
      </w:r>
      <w:r w:rsidR="008C55A4" w:rsidRPr="00703D7F">
        <w:rPr>
          <w:lang w:eastAsia="zh-CN"/>
        </w:rPr>
        <w:t xml:space="preserve"> </w:t>
      </w:r>
      <w:r w:rsidR="00703D7F" w:rsidRPr="00703D7F">
        <w:rPr>
          <w:lang w:eastAsia="zh-CN"/>
        </w:rPr>
        <w:t xml:space="preserve">or </w:t>
      </w:r>
      <w:r w:rsidR="008C55A4">
        <w:rPr>
          <w:lang w:eastAsia="zh-CN"/>
        </w:rPr>
        <w:t>“</w:t>
      </w:r>
      <w:r w:rsidR="00703D7F" w:rsidRPr="00703D7F">
        <w:rPr>
          <w:lang w:eastAsia="zh-CN"/>
        </w:rPr>
        <w:t>veg-oil</w:t>
      </w:r>
      <w:r w:rsidR="008C55A4">
        <w:rPr>
          <w:lang w:eastAsia="zh-CN"/>
        </w:rPr>
        <w:t>”</w:t>
      </w:r>
      <w:r w:rsidR="008C55A4" w:rsidRPr="00703D7F">
        <w:rPr>
          <w:lang w:eastAsia="zh-CN"/>
        </w:rPr>
        <w:t xml:space="preserve"> </w:t>
      </w:r>
      <w:r w:rsidR="00703D7F" w:rsidRPr="00703D7F">
        <w:rPr>
          <w:lang w:eastAsia="zh-CN"/>
        </w:rPr>
        <w:t>category.</w:t>
      </w:r>
      <w:r>
        <w:rPr>
          <w:lang w:eastAsia="zh-CN"/>
        </w:rPr>
        <w:t xml:space="preserve"> </w:t>
      </w:r>
      <w:r w:rsidR="008C55A4">
        <w:rPr>
          <w:lang w:eastAsia="zh-CN"/>
        </w:rPr>
        <w:t>D</w:t>
      </w:r>
      <w:r>
        <w:rPr>
          <w:lang w:eastAsia="zh-CN"/>
        </w:rPr>
        <w:t>ocument</w:t>
      </w:r>
      <w:r w:rsidR="008C55A4">
        <w:rPr>
          <w:lang w:eastAsia="zh-CN"/>
        </w:rPr>
        <w:t xml:space="preserve"> selection</w:t>
      </w:r>
      <w:r>
        <w:rPr>
          <w:lang w:eastAsia="zh-CN"/>
        </w:rPr>
        <w:t xml:space="preserve"> </w:t>
      </w:r>
      <w:r w:rsidR="008C55A4">
        <w:rPr>
          <w:lang w:eastAsia="zh-CN"/>
        </w:rPr>
        <w:t xml:space="preserve">randomly collected documents with single and </w:t>
      </w:r>
      <w:r>
        <w:rPr>
          <w:lang w:eastAsia="zh-CN"/>
        </w:rPr>
        <w:t>multiple categories.</w:t>
      </w:r>
      <w:r w:rsidR="00703D7F">
        <w:rPr>
          <w:rFonts w:hint="eastAsia"/>
          <w:lang w:eastAsia="zh-CN"/>
        </w:rPr>
        <w:t xml:space="preserve"> </w:t>
      </w:r>
      <w:r w:rsidR="008C55A4">
        <w:rPr>
          <w:lang w:eastAsia="zh-CN"/>
        </w:rPr>
        <w:t xml:space="preserve">The process avoided any category combinations that did not provide a sufficient set of documents with either single or multiple categories. </w:t>
      </w:r>
      <w:r w:rsidR="00E12810">
        <w:rPr>
          <w:lang w:eastAsia="zh-CN"/>
        </w:rPr>
        <w:t xml:space="preserve">In Table </w:t>
      </w:r>
      <w:r w:rsidR="0003050E">
        <w:rPr>
          <w:rFonts w:hint="eastAsia"/>
          <w:lang w:eastAsia="zh-CN"/>
        </w:rPr>
        <w:t>2</w:t>
      </w:r>
      <w:r w:rsidR="0003050E">
        <w:rPr>
          <w:lang w:eastAsia="zh-CN"/>
        </w:rPr>
        <w:t xml:space="preserve"> </w:t>
      </w:r>
      <w:r w:rsidR="00E12810">
        <w:rPr>
          <w:lang w:eastAsia="zh-CN"/>
        </w:rPr>
        <w:t xml:space="preserve">we’ve listed the characteristics of six </w:t>
      </w:r>
      <w:r w:rsidR="009B07F1">
        <w:rPr>
          <w:rFonts w:hint="eastAsia"/>
          <w:lang w:eastAsia="zh-CN"/>
        </w:rPr>
        <w:t>data</w:t>
      </w:r>
      <w:r w:rsidR="00E12810">
        <w:rPr>
          <w:lang w:eastAsia="zh-CN"/>
        </w:rPr>
        <w:t>sets we used in the study</w:t>
      </w:r>
      <w:r>
        <w:rPr>
          <w:lang w:eastAsia="zh-CN"/>
        </w:rPr>
        <w:t xml:space="preserve">. </w:t>
      </w:r>
    </w:p>
    <w:p w:rsidR="00EC0B20" w:rsidRDefault="00EC0B20" w:rsidP="00EC0B20">
      <w:pPr>
        <w:pStyle w:val="Caption"/>
        <w:keepNext/>
      </w:pPr>
      <w:proofErr w:type="gramStart"/>
      <w:r>
        <w:t xml:space="preserve">Table </w:t>
      </w:r>
      <w:r w:rsidR="0003050E">
        <w:rPr>
          <w:rFonts w:hint="eastAsia"/>
          <w:lang w:eastAsia="zh-CN"/>
        </w:rPr>
        <w:t>2</w:t>
      </w:r>
      <w:r>
        <w:t>.</w:t>
      </w:r>
      <w:proofErr w:type="gramEnd"/>
      <w:r>
        <w:t xml:space="preserve"> Document </w:t>
      </w:r>
      <w:r w:rsidR="00BC3ABC">
        <w:t>Datasets</w:t>
      </w:r>
      <w:r>
        <w:t xml:space="preserve"> Used in Study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160"/>
        <w:gridCol w:w="1760"/>
      </w:tblGrid>
      <w:tr w:rsidR="00EC0B20" w:rsidTr="001378BC">
        <w:tc>
          <w:tcPr>
            <w:tcW w:w="900" w:type="dxa"/>
            <w:vAlign w:val="center"/>
          </w:tcPr>
          <w:p w:rsidR="00EC0B20" w:rsidRPr="001378BC" w:rsidRDefault="00BC3ABC" w:rsidP="001378BC">
            <w:pPr>
              <w:jc w:val="center"/>
              <w:rPr>
                <w:b/>
              </w:rPr>
            </w:pPr>
            <w:r w:rsidRPr="001378BC">
              <w:rPr>
                <w:b/>
              </w:rPr>
              <w:t>Dataset</w:t>
            </w:r>
            <w:r w:rsidR="00EC0B20" w:rsidRPr="001378BC">
              <w:rPr>
                <w:b/>
              </w:rPr>
              <w:t xml:space="preserve"> Number</w:t>
            </w:r>
          </w:p>
        </w:tc>
        <w:tc>
          <w:tcPr>
            <w:tcW w:w="2160" w:type="dxa"/>
            <w:vAlign w:val="center"/>
          </w:tcPr>
          <w:p w:rsidR="00EC0B20" w:rsidRPr="001378BC" w:rsidRDefault="00EC0B20" w:rsidP="001378BC">
            <w:pPr>
              <w:jc w:val="center"/>
              <w:rPr>
                <w:b/>
              </w:rPr>
            </w:pPr>
            <w:r w:rsidRPr="001378BC">
              <w:rPr>
                <w:b/>
              </w:rPr>
              <w:t>Categories used</w:t>
            </w:r>
          </w:p>
        </w:tc>
        <w:tc>
          <w:tcPr>
            <w:tcW w:w="1760" w:type="dxa"/>
            <w:vAlign w:val="center"/>
          </w:tcPr>
          <w:p w:rsidR="00EC0B20" w:rsidRPr="001378BC" w:rsidRDefault="00EC0B20" w:rsidP="001378BC">
            <w:pPr>
              <w:jc w:val="center"/>
              <w:rPr>
                <w:b/>
              </w:rPr>
            </w:pPr>
            <w:r w:rsidRPr="001378BC">
              <w:rPr>
                <w:b/>
              </w:rPr>
              <w:t>Number of documents</w:t>
            </w:r>
          </w:p>
        </w:tc>
      </w:tr>
      <w:tr w:rsidR="00EC0B20" w:rsidTr="001378BC">
        <w:tc>
          <w:tcPr>
            <w:tcW w:w="900" w:type="dxa"/>
            <w:vAlign w:val="center"/>
          </w:tcPr>
          <w:p w:rsidR="00EC0B20" w:rsidRPr="001378BC" w:rsidRDefault="00EC0B20" w:rsidP="001378BC">
            <w:pPr>
              <w:jc w:val="center"/>
              <w:rPr>
                <w:b/>
              </w:rPr>
            </w:pPr>
            <w:r w:rsidRPr="001378BC">
              <w:rPr>
                <w:b/>
              </w:rPr>
              <w:t>T-1</w:t>
            </w:r>
          </w:p>
        </w:tc>
        <w:tc>
          <w:tcPr>
            <w:tcW w:w="2160" w:type="dxa"/>
          </w:tcPr>
          <w:p w:rsidR="00EC0B20" w:rsidRDefault="00EC0B20" w:rsidP="009E4517">
            <w:proofErr w:type="spellStart"/>
            <w:r>
              <w:t>gnp</w:t>
            </w:r>
            <w:proofErr w:type="spellEnd"/>
            <w:r>
              <w:t>, trade</w:t>
            </w:r>
          </w:p>
        </w:tc>
        <w:tc>
          <w:tcPr>
            <w:tcW w:w="1760" w:type="dxa"/>
          </w:tcPr>
          <w:p w:rsidR="00EC0B20" w:rsidRDefault="00EC0B20" w:rsidP="009E4517">
            <w:r>
              <w:t>100 docs/category</w:t>
            </w:r>
          </w:p>
        </w:tc>
      </w:tr>
      <w:tr w:rsidR="00EC0B20" w:rsidTr="001378BC">
        <w:tc>
          <w:tcPr>
            <w:tcW w:w="900" w:type="dxa"/>
            <w:vAlign w:val="center"/>
          </w:tcPr>
          <w:p w:rsidR="00EC0B20" w:rsidRPr="001378BC" w:rsidRDefault="00EC0B20" w:rsidP="001378BC">
            <w:pPr>
              <w:jc w:val="center"/>
              <w:rPr>
                <w:b/>
              </w:rPr>
            </w:pPr>
            <w:r w:rsidRPr="001378BC">
              <w:rPr>
                <w:b/>
              </w:rPr>
              <w:t>T-2</w:t>
            </w:r>
          </w:p>
        </w:tc>
        <w:tc>
          <w:tcPr>
            <w:tcW w:w="2160" w:type="dxa"/>
          </w:tcPr>
          <w:p w:rsidR="00EC0B20" w:rsidRDefault="00EC0B20" w:rsidP="00302EA4">
            <w:proofErr w:type="spellStart"/>
            <w:r>
              <w:t>d</w:t>
            </w:r>
            <w:r w:rsidR="00302EA4">
              <w:t>l</w:t>
            </w:r>
            <w:r>
              <w:t>r</w:t>
            </w:r>
            <w:proofErr w:type="spellEnd"/>
            <w:r>
              <w:t>, earn, money-supply</w:t>
            </w:r>
          </w:p>
        </w:tc>
        <w:tc>
          <w:tcPr>
            <w:tcW w:w="1760" w:type="dxa"/>
          </w:tcPr>
          <w:p w:rsidR="00EC0B20" w:rsidRDefault="00EC0B20" w:rsidP="009E4517">
            <w:r>
              <w:t>50 docs/category</w:t>
            </w:r>
          </w:p>
        </w:tc>
      </w:tr>
      <w:tr w:rsidR="00EC0B20" w:rsidTr="001378BC">
        <w:tc>
          <w:tcPr>
            <w:tcW w:w="900" w:type="dxa"/>
            <w:vAlign w:val="center"/>
          </w:tcPr>
          <w:p w:rsidR="00EC0B20" w:rsidRPr="001378BC" w:rsidRDefault="00EC0B20" w:rsidP="001378BC">
            <w:pPr>
              <w:jc w:val="center"/>
              <w:rPr>
                <w:b/>
              </w:rPr>
            </w:pPr>
            <w:r w:rsidRPr="001378BC">
              <w:rPr>
                <w:b/>
              </w:rPr>
              <w:t>T-6</w:t>
            </w:r>
          </w:p>
        </w:tc>
        <w:tc>
          <w:tcPr>
            <w:tcW w:w="2160" w:type="dxa"/>
          </w:tcPr>
          <w:p w:rsidR="00EC0B20" w:rsidRDefault="00EC0B20" w:rsidP="009E4517">
            <w:r>
              <w:t>money-</w:t>
            </w:r>
            <w:proofErr w:type="spellStart"/>
            <w:r>
              <w:t>fx</w:t>
            </w:r>
            <w:proofErr w:type="spellEnd"/>
            <w:r>
              <w:t>, trade</w:t>
            </w:r>
          </w:p>
        </w:tc>
        <w:tc>
          <w:tcPr>
            <w:tcW w:w="1760" w:type="dxa"/>
          </w:tcPr>
          <w:p w:rsidR="00EC0B20" w:rsidRDefault="00EC0B20" w:rsidP="009E4517">
            <w:r>
              <w:t>50 docs/category</w:t>
            </w:r>
          </w:p>
        </w:tc>
      </w:tr>
      <w:tr w:rsidR="00EC0B20" w:rsidTr="001378BC">
        <w:tc>
          <w:tcPr>
            <w:tcW w:w="900" w:type="dxa"/>
            <w:vAlign w:val="center"/>
          </w:tcPr>
          <w:p w:rsidR="00EC0B20" w:rsidRPr="001378BC" w:rsidRDefault="00EC0B20" w:rsidP="001378BC">
            <w:pPr>
              <w:jc w:val="center"/>
              <w:rPr>
                <w:b/>
              </w:rPr>
            </w:pPr>
            <w:r w:rsidRPr="001378BC">
              <w:rPr>
                <w:b/>
              </w:rPr>
              <w:t>T-8</w:t>
            </w:r>
          </w:p>
        </w:tc>
        <w:tc>
          <w:tcPr>
            <w:tcW w:w="2160" w:type="dxa"/>
          </w:tcPr>
          <w:p w:rsidR="00EC0B20" w:rsidRDefault="00EC0B20" w:rsidP="009E4517">
            <w:r>
              <w:t xml:space="preserve">wheat, sugar, </w:t>
            </w:r>
            <w:proofErr w:type="spellStart"/>
            <w:r>
              <w:t>cpi</w:t>
            </w:r>
            <w:proofErr w:type="spellEnd"/>
            <w:r>
              <w:t>, trade</w:t>
            </w:r>
          </w:p>
        </w:tc>
        <w:tc>
          <w:tcPr>
            <w:tcW w:w="1760" w:type="dxa"/>
          </w:tcPr>
          <w:p w:rsidR="00EC0B20" w:rsidRDefault="00EC0B20" w:rsidP="009E4517">
            <w:r>
              <w:t>80 docs/category</w:t>
            </w:r>
          </w:p>
        </w:tc>
      </w:tr>
      <w:tr w:rsidR="00963080" w:rsidTr="001378BC">
        <w:tc>
          <w:tcPr>
            <w:tcW w:w="900" w:type="dxa"/>
            <w:vAlign w:val="center"/>
          </w:tcPr>
          <w:p w:rsidR="00963080" w:rsidRPr="001378BC" w:rsidRDefault="00963080" w:rsidP="001378BC">
            <w:pPr>
              <w:jc w:val="center"/>
              <w:rPr>
                <w:b/>
              </w:rPr>
            </w:pPr>
            <w:r>
              <w:rPr>
                <w:b/>
              </w:rPr>
              <w:lastRenderedPageBreak/>
              <w:t>T-10</w:t>
            </w:r>
          </w:p>
        </w:tc>
        <w:tc>
          <w:tcPr>
            <w:tcW w:w="2160" w:type="dxa"/>
          </w:tcPr>
          <w:p w:rsidR="00963080" w:rsidRDefault="00963080" w:rsidP="009E4517">
            <w:r>
              <w:t>sugar, coffee</w:t>
            </w:r>
          </w:p>
        </w:tc>
        <w:tc>
          <w:tcPr>
            <w:tcW w:w="1760" w:type="dxa"/>
          </w:tcPr>
          <w:p w:rsidR="00963080" w:rsidRDefault="00963080" w:rsidP="009E4517">
            <w:r>
              <w:t>80 docs/category</w:t>
            </w:r>
          </w:p>
        </w:tc>
      </w:tr>
      <w:tr w:rsidR="00EC0B20" w:rsidTr="001378BC">
        <w:tc>
          <w:tcPr>
            <w:tcW w:w="900" w:type="dxa"/>
            <w:vAlign w:val="center"/>
          </w:tcPr>
          <w:p w:rsidR="00EC0B20" w:rsidRPr="001378BC" w:rsidRDefault="00EC0B20" w:rsidP="001378BC">
            <w:pPr>
              <w:jc w:val="center"/>
              <w:rPr>
                <w:b/>
              </w:rPr>
            </w:pPr>
            <w:r w:rsidRPr="001378BC">
              <w:rPr>
                <w:b/>
              </w:rPr>
              <w:t>T-12</w:t>
            </w:r>
          </w:p>
        </w:tc>
        <w:tc>
          <w:tcPr>
            <w:tcW w:w="2160" w:type="dxa"/>
          </w:tcPr>
          <w:p w:rsidR="00EC0B20" w:rsidRDefault="00EC0B20" w:rsidP="009E4517">
            <w:r>
              <w:t>ship, interest, gold</w:t>
            </w:r>
          </w:p>
        </w:tc>
        <w:tc>
          <w:tcPr>
            <w:tcW w:w="1760" w:type="dxa"/>
          </w:tcPr>
          <w:p w:rsidR="00EC0B20" w:rsidRDefault="00EC0B20" w:rsidP="009E4517">
            <w:r>
              <w:t>50 docs/category</w:t>
            </w:r>
          </w:p>
        </w:tc>
      </w:tr>
    </w:tbl>
    <w:p w:rsidR="00EC0B20" w:rsidRDefault="00EC0B20" w:rsidP="00EC0B20"/>
    <w:p w:rsidR="00EC0B20" w:rsidRDefault="00BC3ABC" w:rsidP="00EC0B20">
      <w:r>
        <w:t>Datas</w:t>
      </w:r>
      <w:r w:rsidR="00EC0B20">
        <w:t xml:space="preserve">ets </w:t>
      </w:r>
      <w:r w:rsidR="00EC0B20" w:rsidRPr="00D60C56">
        <w:t>T-</w:t>
      </w:r>
      <w:r w:rsidR="00EC0B20">
        <w:t xml:space="preserve">1, </w:t>
      </w:r>
      <w:r w:rsidR="00EC0B20" w:rsidRPr="00A129B7">
        <w:t>T-</w:t>
      </w:r>
      <w:r w:rsidR="00EC0B20">
        <w:t xml:space="preserve">6, and </w:t>
      </w:r>
      <w:r w:rsidR="00EC0B20" w:rsidRPr="00A129B7">
        <w:t>T-</w:t>
      </w:r>
      <w:r w:rsidR="00EC0B20">
        <w:t xml:space="preserve">10 identified documents in the </w:t>
      </w:r>
      <w:r w:rsidR="00EC0B20">
        <w:rPr>
          <w:lang w:eastAsia="zh-CN"/>
        </w:rPr>
        <w:t xml:space="preserve">Reuters-21578 Collection </w:t>
      </w:r>
      <w:r w:rsidR="00EC0B20">
        <w:t xml:space="preserve">that </w:t>
      </w:r>
      <w:r w:rsidR="00302EA4">
        <w:t>contain</w:t>
      </w:r>
      <w:r w:rsidR="00EC0B20">
        <w:t xml:space="preserve"> two categories. Categories selected have some type of association. For instance, the categories ‘coffee’ and ‘sugar’ in T-10 included articles that contained both terms when describing how people drink coffee. We also varied the number of documents to see </w:t>
      </w:r>
      <w:r w:rsidR="007D3721">
        <w:t xml:space="preserve">any impact on </w:t>
      </w:r>
      <w:r w:rsidR="00EC0B20">
        <w:t>accuracy</w:t>
      </w:r>
      <w:r w:rsidR="0012105F">
        <w:t xml:space="preserve"> or performance</w:t>
      </w:r>
      <w:r w:rsidR="00EC0B20">
        <w:t xml:space="preserve">. </w:t>
      </w:r>
    </w:p>
    <w:p w:rsidR="00EC0B20" w:rsidRDefault="00BC3ABC" w:rsidP="00EC0B20">
      <w:r>
        <w:t>Datas</w:t>
      </w:r>
      <w:r w:rsidR="00EC0B20">
        <w:t xml:space="preserve">ets </w:t>
      </w:r>
      <w:r w:rsidR="00302EA4">
        <w:t>T-2</w:t>
      </w:r>
      <w:r w:rsidR="00EC0B20">
        <w:t xml:space="preserve"> and T-12 used three associated categories with</w:t>
      </w:r>
      <w:r w:rsidR="00302EA4">
        <w:t xml:space="preserve"> 150 documents evenly distributed in</w:t>
      </w:r>
      <w:r w:rsidR="00EC0B20">
        <w:t xml:space="preserve"> the </w:t>
      </w:r>
      <w:r w:rsidR="007D3721">
        <w:t>data</w:t>
      </w:r>
      <w:r w:rsidR="00EC0B20">
        <w:t xml:space="preserve">sets. We also created one </w:t>
      </w:r>
      <w:r w:rsidR="007D3721">
        <w:t>data</w:t>
      </w:r>
      <w:r w:rsidR="00EC0B20">
        <w:t>set</w:t>
      </w:r>
      <w:r w:rsidR="00302EA4">
        <w:t>, T8,</w:t>
      </w:r>
      <w:r w:rsidR="00EC0B20">
        <w:t xml:space="preserve"> containing 320 documents that identified four different categories.</w:t>
      </w:r>
      <w:r w:rsidR="0012105F">
        <w:t xml:space="preserve"> We collected o</w:t>
      </w:r>
      <w:r w:rsidR="00302EA4">
        <w:t xml:space="preserve">ther </w:t>
      </w:r>
      <w:r w:rsidR="00963080">
        <w:t xml:space="preserve">datasets </w:t>
      </w:r>
      <w:r w:rsidR="00302EA4">
        <w:t xml:space="preserve">but </w:t>
      </w:r>
      <w:r w:rsidR="0012105F">
        <w:t xml:space="preserve">have not </w:t>
      </w:r>
      <w:r w:rsidR="00302EA4">
        <w:t>complete</w:t>
      </w:r>
      <w:r w:rsidR="0012105F">
        <w:t>d</w:t>
      </w:r>
      <w:r w:rsidR="00302EA4">
        <w:t xml:space="preserve"> analysis.</w:t>
      </w:r>
    </w:p>
    <w:p w:rsidR="00963080" w:rsidRPr="00B1101D" w:rsidRDefault="000E646D" w:rsidP="00EC0B20">
      <w:r>
        <w:t>To ensure the distribution of meronyms in each dataset would not influence the accuracy calculation</w:t>
      </w:r>
      <w:r w:rsidR="00963080">
        <w:t xml:space="preserve">, we used a 5-fold cross-validation process </w:t>
      </w:r>
      <w:del w:id="23" w:author="NJIT" w:date="2012-04-06T12:31:00Z">
        <w:r w:rsidR="00963080" w:rsidDel="00E35554">
          <w:delText>except for the case of T-10 where we used an 8-fold cross-validation</w:delText>
        </w:r>
      </w:del>
      <w:ins w:id="24" w:author="NJIT" w:date="2012-04-06T12:31:00Z">
        <w:r w:rsidR="00E35554">
          <w:t>for all cases</w:t>
        </w:r>
      </w:ins>
      <w:r w:rsidR="00963080">
        <w:t>. Since these are stratified cross-validations</w:t>
      </w:r>
      <w:r>
        <w:t xml:space="preserve"> where each category had an equal number of documents</w:t>
      </w:r>
      <w:r w:rsidR="00963080">
        <w:t xml:space="preserve">, we are able to use an average of the runs to compute accuracy </w:t>
      </w:r>
      <w:r w:rsidR="00B951CB">
        <w:fldChar w:fldCharType="begin"/>
      </w:r>
      <w:r w:rsidR="00B951CB">
        <w:instrText xml:space="preserve"> ADDIN EN.CITE &lt;EndNote&gt;&lt;Cite&gt;&lt;Author&gt;Forman&lt;/Author&gt;&lt;Year&gt;2010&lt;/Year&gt;&lt;RecNum&gt;23&lt;/RecNum&gt;&lt;DisplayText&gt;[23]&lt;/DisplayText&gt;&lt;record&gt;&lt;rec-number&gt;23&lt;/rec-number&gt;&lt;foreign-keys&gt;&lt;key app="EN" db-id="dzrw52t5edwtv2e0dr65xrzoz0edx90ft0s0"&gt;23&lt;/key&gt;&lt;/foreign-keys&gt;&lt;ref-type name="Magazine Article"&gt;19&lt;/ref-type&gt;&lt;contributors&gt;&lt;authors&gt;&lt;author&gt;Forman, George&lt;/author&gt;&lt;author&gt;Scholz, Martin&lt;/author&gt;&lt;/authors&gt;&lt;secondary-authors&gt;&lt;author&gt;HP Laboratories&lt;/author&gt;&lt;/secondary-authors&gt;&lt;/contributors&gt;&lt;titles&gt;&lt;title&gt;Apples-to-Apples in Cross-Validation Studies: Pitfalls in Classifier Performance Measurement&lt;/title&gt;&lt;secondary-title&gt;ACM SIGKDD Explorations Newsletter&lt;/secondary-title&gt;&lt;/titles&gt;&lt;volume&gt;12&lt;/volume&gt;&lt;number&gt;1&lt;/number&gt;&lt;dates&gt;&lt;year&gt;2010&lt;/year&gt;&lt;pub-dates&gt;&lt;date&gt;June, 2010&lt;/date&gt;&lt;/pub-dates&gt;&lt;/dates&gt;&lt;urls&gt;&lt;/urls&gt;&lt;/record&gt;&lt;/Cite&gt;&lt;/EndNote&gt;</w:instrText>
      </w:r>
      <w:r w:rsidR="00B951CB">
        <w:fldChar w:fldCharType="separate"/>
      </w:r>
      <w:r w:rsidR="00B951CB">
        <w:rPr>
          <w:noProof/>
        </w:rPr>
        <w:t>[</w:t>
      </w:r>
      <w:hyperlink w:anchor="_ENREF_23" w:tooltip="Forman, 2010 #23" w:history="1">
        <w:r w:rsidR="00B951CB">
          <w:rPr>
            <w:noProof/>
          </w:rPr>
          <w:t>23</w:t>
        </w:r>
      </w:hyperlink>
      <w:r w:rsidR="00B951CB">
        <w:rPr>
          <w:noProof/>
        </w:rPr>
        <w:t>]</w:t>
      </w:r>
      <w:r w:rsidR="00B951CB">
        <w:fldChar w:fldCharType="end"/>
      </w:r>
      <w:r w:rsidR="00963080">
        <w:t xml:space="preserve">. </w:t>
      </w:r>
      <w:r>
        <w:t>This is the value displayed in Tables 3 through 5.</w:t>
      </w:r>
    </w:p>
    <w:p w:rsidR="00AC3326" w:rsidRDefault="00477768" w:rsidP="00250378">
      <w:pPr>
        <w:pStyle w:val="Heading2"/>
        <w:spacing w:before="120"/>
      </w:pPr>
      <w:r>
        <w:rPr>
          <w:rFonts w:hint="eastAsia"/>
          <w:lang w:eastAsia="zh-CN"/>
        </w:rPr>
        <w:t xml:space="preserve">Clustering </w:t>
      </w:r>
      <w:r w:rsidR="00AC3326">
        <w:t>Results</w:t>
      </w:r>
      <w:r>
        <w:rPr>
          <w:rFonts w:hint="eastAsia"/>
          <w:lang w:eastAsia="zh-CN"/>
        </w:rPr>
        <w:t xml:space="preserve"> Comparison</w:t>
      </w:r>
    </w:p>
    <w:p w:rsidR="00250378" w:rsidRDefault="00250378" w:rsidP="00132EA2">
      <w:pPr>
        <w:pStyle w:val="Heading3"/>
        <w:numPr>
          <w:ilvl w:val="0"/>
          <w:numId w:val="0"/>
        </w:numPr>
      </w:pPr>
      <w:r>
        <w:t xml:space="preserve">Comparison </w:t>
      </w:r>
      <w:r w:rsidR="00193FD3">
        <w:rPr>
          <w:lang w:eastAsia="zh-CN"/>
        </w:rPr>
        <w:t>without</w:t>
      </w:r>
      <w:r w:rsidR="00193FD3">
        <w:t xml:space="preserve"> </w:t>
      </w:r>
      <w:r w:rsidR="00193FD3">
        <w:rPr>
          <w:rFonts w:hint="eastAsia"/>
          <w:lang w:eastAsia="zh-CN"/>
        </w:rPr>
        <w:t>M</w:t>
      </w:r>
      <w:r w:rsidR="00193FD3">
        <w:t>eronyms</w:t>
      </w:r>
    </w:p>
    <w:p w:rsidR="00695893" w:rsidRPr="009A425A" w:rsidRDefault="00827EB9" w:rsidP="00695893">
      <w:r>
        <w:t>F</w:t>
      </w:r>
      <w:r w:rsidR="00BC3ABC">
        <w:t>irst</w:t>
      </w:r>
      <w:r>
        <w:t>, we</w:t>
      </w:r>
      <w:r w:rsidR="00695893">
        <w:t xml:space="preserve"> establish</w:t>
      </w:r>
      <w:r w:rsidR="00BC3ABC">
        <w:t>ed</w:t>
      </w:r>
      <w:r w:rsidR="00695893">
        <w:t xml:space="preserve"> a baseline similar to other experiments (</w:t>
      </w:r>
      <w:r w:rsidR="00B951CB">
        <w:fldChar w:fldCharType="begin"/>
      </w:r>
      <w:r w:rsidR="00B951CB">
        <w:instrText xml:space="preserve"> ADDIN EN.CITE &lt;EndNote&gt;&lt;Cite&gt;&lt;Author&gt;Hotho&lt;/Author&gt;&lt;Year&gt;2003&lt;/Year&gt;&lt;RecNum&gt;5&lt;/RecNum&gt;&lt;DisplayText&gt;[5]&lt;/DisplayText&gt;&lt;record&gt;&lt;rec-number&gt;5&lt;/rec-number&gt;&lt;foreign-keys&gt;&lt;key app="EN" db-id="dzrw52t5edwtv2e0dr65xrzoz0edx90ft0s0"&gt;5&lt;/key&gt;&lt;/foreign-keys&gt;&lt;ref-type name="Conference Proceedings"&gt;10&lt;/ref-type&gt;&lt;contributors&gt;&lt;authors&gt;&lt;author&gt;Hotho, Andreas &lt;/author&gt;&lt;author&gt;Staab, Steffen &lt;/author&gt;&lt;author&gt;Stumme, Gerd &lt;/author&gt;&lt;/authors&gt;&lt;/contributors&gt;&lt;titles&gt;&lt;title&gt;Wordnet improves Text Document Clustering&lt;/title&gt;&lt;secondary-title&gt;Proc. of the SIGIR 2003 Semantic Web Workshop of the 26th Annual International ACM SIGIR Conference&lt;/secondary-title&gt;&lt;/titles&gt;&lt;pages&gt;541-544&lt;/pages&gt;&lt;dates&gt;&lt;year&gt;2003&lt;/year&gt;&lt;/dates&gt;&lt;pub-location&gt;Toronto, CA&lt;/pub-location&gt;&lt;urls&gt;&lt;/urls&gt;&lt;/record&gt;&lt;/Cite&gt;&lt;/EndNote&gt;</w:instrText>
      </w:r>
      <w:r w:rsidR="00B951CB">
        <w:fldChar w:fldCharType="separate"/>
      </w:r>
      <w:r w:rsidR="00B951CB">
        <w:rPr>
          <w:noProof/>
        </w:rPr>
        <w:t>[</w:t>
      </w:r>
      <w:hyperlink w:anchor="_ENREF_5" w:tooltip="Hotho, 2003 #5" w:history="1">
        <w:r w:rsidR="00B951CB">
          <w:rPr>
            <w:noProof/>
          </w:rPr>
          <w:t>5</w:t>
        </w:r>
      </w:hyperlink>
      <w:r w:rsidR="00B951CB">
        <w:rPr>
          <w:noProof/>
        </w:rPr>
        <w:t>]</w:t>
      </w:r>
      <w:r w:rsidR="00B951CB">
        <w:fldChar w:fldCharType="end"/>
      </w:r>
      <w:r w:rsidR="00695893">
        <w:t xml:space="preserve">, </w:t>
      </w:r>
      <w:r w:rsidR="00B951CB">
        <w:fldChar w:fldCharType="begin"/>
      </w:r>
      <w:r w:rsidR="00B951CB">
        <w:instrText xml:space="preserve"> ADDIN EN.CITE &lt;EndNote&gt;&lt;Cite&gt;&lt;Author&gt;Wang&lt;/Author&gt;&lt;Year&gt;2007&lt;/Year&gt;&lt;RecNum&gt;11&lt;/RecNum&gt;&lt;DisplayText&gt;[3]&lt;/DisplayText&gt;&lt;record&gt;&lt;rec-number&gt;11&lt;/rec-number&gt;&lt;foreign-keys&gt;&lt;key app="EN" db-id="dzrw52t5edwtv2e0dr65xrzoz0edx90ft0s0"&gt;11&lt;/key&gt;&lt;/foreign-keys&gt;&lt;ref-type name="Conference Paper"&gt;47&lt;/ref-type&gt;&lt;contributors&gt;&lt;authors&gt;&lt;author&gt;James Z. Wang&lt;/author&gt;&lt;author&gt;William Taylor&lt;/author&gt;&lt;/authors&gt;&lt;/contributors&gt;&lt;titles&gt;&lt;title&gt;Concept Forest: A New Ontology-assisted Text Document Similarity Measurement Method&lt;/title&gt;&lt;secondary-title&gt;Proceedings of the IEEE/WIC/ACM International Conference on Web Intelligence (WI &amp;apos;07)&lt;/secondary-title&gt;&lt;/titles&gt;&lt;pages&gt;395-401&lt;/pages&gt;&lt;keywords&gt;&lt;keyword&gt;ontologies&lt;/keyword&gt;&lt;/keywords&gt;&lt;dates&gt;&lt;year&gt;2007&lt;/year&gt;&lt;pub-dates&gt;&lt;date&gt;2007&lt;/date&gt;&lt;/pub-dates&gt;&lt;/dates&gt;&lt;pub-location&gt;Washington, DC, USA&lt;/pub-location&gt;&lt;publisher&gt;IEEE Computer Society&lt;/publisher&gt;&lt;isbn&gt;0-7695-3026-5&lt;/isbn&gt;&lt;urls&gt;&lt;/urls&gt;&lt;custom1&gt;1331879&lt;/custom1&gt;&lt;electronic-resource-num&gt;http://dx.doi.org/10.1109/WI.2007.36&lt;/electronic-resource-num&gt;&lt;/record&gt;&lt;/Cite&gt;&lt;/EndNote&gt;</w:instrText>
      </w:r>
      <w:r w:rsidR="00B951CB">
        <w:fldChar w:fldCharType="separate"/>
      </w:r>
      <w:r w:rsidR="00B951CB">
        <w:rPr>
          <w:noProof/>
        </w:rPr>
        <w:t>[</w:t>
      </w:r>
      <w:hyperlink w:anchor="_ENREF_3" w:tooltip="Wang, 2007 #11" w:history="1">
        <w:r w:rsidR="00B951CB">
          <w:rPr>
            <w:noProof/>
          </w:rPr>
          <w:t>3</w:t>
        </w:r>
      </w:hyperlink>
      <w:r w:rsidR="00B951CB">
        <w:rPr>
          <w:noProof/>
        </w:rPr>
        <w:t>]</w:t>
      </w:r>
      <w:r w:rsidR="00B951CB">
        <w:fldChar w:fldCharType="end"/>
      </w:r>
      <w:r w:rsidR="00695893">
        <w:t xml:space="preserve">). </w:t>
      </w:r>
      <w:r w:rsidR="00584C47">
        <w:t>Only synonyms and IS-A (hypernym) relationship</w:t>
      </w:r>
      <w:r>
        <w:t>s</w:t>
      </w:r>
      <w:r w:rsidR="00584C47">
        <w:t xml:space="preserve"> were used to represent </w:t>
      </w:r>
      <w:r w:rsidR="00F26911">
        <w:t>the document. As in previous work, th</w:t>
      </w:r>
      <w:r>
        <w:t>e results in Table 3 show that</w:t>
      </w:r>
      <w:r w:rsidR="00F26911">
        <w:t xml:space="preserve"> background knowledge </w:t>
      </w:r>
      <w:r w:rsidR="00584C47">
        <w:t xml:space="preserve">increases accuracy with </w:t>
      </w:r>
      <w:r w:rsidR="00F26911">
        <w:t xml:space="preserve">additional </w:t>
      </w:r>
      <w:r w:rsidR="00584C47">
        <w:t xml:space="preserve">useful </w:t>
      </w:r>
      <w:r w:rsidR="00F26911">
        <w:t xml:space="preserve">information </w:t>
      </w:r>
      <w:r w:rsidR="00584C47">
        <w:t>when compared to VSM and TF-IDF methods</w:t>
      </w:r>
      <w:r w:rsidR="00F26911">
        <w:t xml:space="preserve">. </w:t>
      </w:r>
    </w:p>
    <w:p w:rsidR="00F26911" w:rsidRDefault="00F26911" w:rsidP="00F26911">
      <w:pPr>
        <w:pStyle w:val="Caption"/>
        <w:keepNext/>
      </w:pPr>
      <w:proofErr w:type="gramStart"/>
      <w:r>
        <w:t xml:space="preserve">Table </w:t>
      </w:r>
      <w:r w:rsidR="0003050E">
        <w:rPr>
          <w:rFonts w:hint="eastAsia"/>
          <w:lang w:eastAsia="zh-CN"/>
        </w:rPr>
        <w:t>3</w:t>
      </w:r>
      <w:r>
        <w:t>.</w:t>
      </w:r>
      <w:proofErr w:type="gramEnd"/>
      <w:r>
        <w:t xml:space="preserve"> Baseline without Meronyms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170"/>
        <w:gridCol w:w="1170"/>
        <w:gridCol w:w="1502"/>
      </w:tblGrid>
      <w:tr w:rsidR="00182812" w:rsidTr="001378BC">
        <w:tc>
          <w:tcPr>
            <w:tcW w:w="856" w:type="dxa"/>
            <w:vAlign w:val="center"/>
          </w:tcPr>
          <w:p w:rsidR="00182812" w:rsidRPr="001378BC" w:rsidRDefault="00BC3ABC" w:rsidP="001378BC">
            <w:pPr>
              <w:jc w:val="center"/>
              <w:rPr>
                <w:b/>
              </w:rPr>
            </w:pPr>
            <w:r w:rsidRPr="001378BC">
              <w:rPr>
                <w:b/>
              </w:rPr>
              <w:t>Dataset</w:t>
            </w:r>
            <w:r w:rsidR="00182812" w:rsidRPr="001378BC">
              <w:rPr>
                <w:b/>
              </w:rPr>
              <w:t xml:space="preserve"> Number</w:t>
            </w:r>
          </w:p>
        </w:tc>
        <w:tc>
          <w:tcPr>
            <w:tcW w:w="1170" w:type="dxa"/>
            <w:vAlign w:val="center"/>
          </w:tcPr>
          <w:p w:rsidR="00182812" w:rsidRPr="001378BC" w:rsidRDefault="00182812" w:rsidP="001378BC">
            <w:pPr>
              <w:jc w:val="center"/>
              <w:rPr>
                <w:b/>
              </w:rPr>
            </w:pPr>
            <w:r w:rsidRPr="001378BC">
              <w:rPr>
                <w:b/>
              </w:rPr>
              <w:t>VSM</w:t>
            </w:r>
          </w:p>
        </w:tc>
        <w:tc>
          <w:tcPr>
            <w:tcW w:w="1170" w:type="dxa"/>
            <w:vAlign w:val="center"/>
          </w:tcPr>
          <w:p w:rsidR="00182812" w:rsidRPr="001378BC" w:rsidRDefault="002D76BB" w:rsidP="001378BC">
            <w:pPr>
              <w:jc w:val="center"/>
              <w:rPr>
                <w:b/>
              </w:rPr>
            </w:pPr>
            <w:r w:rsidRPr="001378BC">
              <w:rPr>
                <w:b/>
              </w:rPr>
              <w:t>TF-IDF</w:t>
            </w:r>
          </w:p>
        </w:tc>
        <w:tc>
          <w:tcPr>
            <w:tcW w:w="1502" w:type="dxa"/>
            <w:vAlign w:val="center"/>
          </w:tcPr>
          <w:p w:rsidR="00182812" w:rsidRPr="001378BC" w:rsidRDefault="00182812" w:rsidP="001378BC">
            <w:pPr>
              <w:jc w:val="center"/>
              <w:rPr>
                <w:b/>
              </w:rPr>
            </w:pPr>
            <w:r w:rsidRPr="001378BC">
              <w:rPr>
                <w:b/>
              </w:rPr>
              <w:t>Concept Chain</w:t>
            </w:r>
            <w:r w:rsidR="00F26911" w:rsidRPr="001378BC">
              <w:rPr>
                <w:b/>
              </w:rPr>
              <w:t xml:space="preserve"> without Meronyms</w:t>
            </w:r>
          </w:p>
        </w:tc>
      </w:tr>
      <w:tr w:rsidR="00182812" w:rsidTr="001378BC">
        <w:tc>
          <w:tcPr>
            <w:tcW w:w="856" w:type="dxa"/>
            <w:vAlign w:val="center"/>
          </w:tcPr>
          <w:p w:rsidR="00182812" w:rsidRPr="001378BC" w:rsidRDefault="007A4FE1" w:rsidP="001378BC">
            <w:pPr>
              <w:jc w:val="center"/>
              <w:rPr>
                <w:b/>
              </w:rPr>
            </w:pPr>
            <w:r w:rsidRPr="001378BC">
              <w:rPr>
                <w:rFonts w:hint="eastAsia"/>
                <w:b/>
                <w:lang w:eastAsia="zh-CN"/>
              </w:rPr>
              <w:t>T-</w:t>
            </w:r>
            <w:r w:rsidR="00182812" w:rsidRPr="001378BC">
              <w:rPr>
                <w:b/>
              </w:rPr>
              <w:t>1</w:t>
            </w:r>
          </w:p>
        </w:tc>
        <w:tc>
          <w:tcPr>
            <w:tcW w:w="1170" w:type="dxa"/>
            <w:vAlign w:val="center"/>
          </w:tcPr>
          <w:p w:rsidR="00182812" w:rsidRDefault="00182812" w:rsidP="001378BC">
            <w:pPr>
              <w:jc w:val="center"/>
            </w:pPr>
            <w:r>
              <w:t>51.5%</w:t>
            </w:r>
          </w:p>
        </w:tc>
        <w:tc>
          <w:tcPr>
            <w:tcW w:w="1170" w:type="dxa"/>
            <w:vAlign w:val="center"/>
          </w:tcPr>
          <w:p w:rsidR="00182812" w:rsidRDefault="00182812" w:rsidP="001378BC">
            <w:pPr>
              <w:jc w:val="center"/>
            </w:pPr>
            <w:r>
              <w:t>69.5%</w:t>
            </w:r>
          </w:p>
        </w:tc>
        <w:tc>
          <w:tcPr>
            <w:tcW w:w="1502" w:type="dxa"/>
            <w:vAlign w:val="center"/>
          </w:tcPr>
          <w:p w:rsidR="00182812" w:rsidRPr="001378BC" w:rsidRDefault="0069503F" w:rsidP="001378BC">
            <w:pPr>
              <w:jc w:val="center"/>
              <w:rPr>
                <w:b/>
              </w:rPr>
            </w:pPr>
            <w:r>
              <w:rPr>
                <w:b/>
              </w:rPr>
              <w:t>76.4</w:t>
            </w:r>
            <w:r w:rsidR="00182812" w:rsidRPr="001378BC">
              <w:rPr>
                <w:b/>
              </w:rPr>
              <w:t>%</w:t>
            </w:r>
          </w:p>
        </w:tc>
      </w:tr>
      <w:tr w:rsidR="00182812" w:rsidTr="001378BC">
        <w:tc>
          <w:tcPr>
            <w:tcW w:w="856" w:type="dxa"/>
            <w:vAlign w:val="center"/>
          </w:tcPr>
          <w:p w:rsidR="00182812" w:rsidRPr="001378BC" w:rsidRDefault="007A4FE1" w:rsidP="001378BC">
            <w:pPr>
              <w:jc w:val="center"/>
              <w:rPr>
                <w:b/>
              </w:rPr>
            </w:pPr>
            <w:r w:rsidRPr="001378BC">
              <w:rPr>
                <w:rFonts w:hint="eastAsia"/>
                <w:b/>
                <w:lang w:eastAsia="zh-CN"/>
              </w:rPr>
              <w:t>T-</w:t>
            </w:r>
            <w:r w:rsidR="00182812" w:rsidRPr="001378BC">
              <w:rPr>
                <w:b/>
              </w:rPr>
              <w:t>2</w:t>
            </w:r>
          </w:p>
        </w:tc>
        <w:tc>
          <w:tcPr>
            <w:tcW w:w="1170" w:type="dxa"/>
            <w:vAlign w:val="center"/>
          </w:tcPr>
          <w:p w:rsidR="00182812" w:rsidRDefault="00182812" w:rsidP="001378BC">
            <w:pPr>
              <w:jc w:val="center"/>
            </w:pPr>
            <w:r>
              <w:t>57.3%</w:t>
            </w:r>
          </w:p>
        </w:tc>
        <w:tc>
          <w:tcPr>
            <w:tcW w:w="1170" w:type="dxa"/>
            <w:vAlign w:val="center"/>
          </w:tcPr>
          <w:p w:rsidR="00182812" w:rsidRDefault="00182812" w:rsidP="001378BC">
            <w:pPr>
              <w:jc w:val="center"/>
            </w:pPr>
            <w:r>
              <w:t>78.7%</w:t>
            </w:r>
          </w:p>
        </w:tc>
        <w:tc>
          <w:tcPr>
            <w:tcW w:w="1502" w:type="dxa"/>
            <w:vAlign w:val="center"/>
          </w:tcPr>
          <w:p w:rsidR="00182812" w:rsidRPr="001378BC" w:rsidRDefault="0069503F" w:rsidP="001378BC">
            <w:pPr>
              <w:jc w:val="center"/>
              <w:rPr>
                <w:b/>
              </w:rPr>
            </w:pPr>
            <w:r>
              <w:rPr>
                <w:b/>
              </w:rPr>
              <w:t>83.2</w:t>
            </w:r>
            <w:r w:rsidR="00182812" w:rsidRPr="001378BC">
              <w:rPr>
                <w:b/>
              </w:rPr>
              <w:t>%</w:t>
            </w:r>
          </w:p>
        </w:tc>
      </w:tr>
      <w:tr w:rsidR="00182812" w:rsidTr="001378BC">
        <w:tc>
          <w:tcPr>
            <w:tcW w:w="856" w:type="dxa"/>
            <w:vAlign w:val="center"/>
          </w:tcPr>
          <w:p w:rsidR="00182812" w:rsidRPr="001378BC" w:rsidRDefault="007A4FE1" w:rsidP="001378BC">
            <w:pPr>
              <w:jc w:val="center"/>
              <w:rPr>
                <w:b/>
              </w:rPr>
            </w:pPr>
            <w:r w:rsidRPr="001378BC">
              <w:rPr>
                <w:rFonts w:hint="eastAsia"/>
                <w:b/>
                <w:lang w:eastAsia="zh-CN"/>
              </w:rPr>
              <w:t>T-</w:t>
            </w:r>
            <w:r w:rsidR="0078118B" w:rsidRPr="001378BC">
              <w:rPr>
                <w:b/>
              </w:rPr>
              <w:t>6</w:t>
            </w:r>
          </w:p>
        </w:tc>
        <w:tc>
          <w:tcPr>
            <w:tcW w:w="1170" w:type="dxa"/>
            <w:vAlign w:val="center"/>
          </w:tcPr>
          <w:p w:rsidR="00182812" w:rsidRDefault="0078118B" w:rsidP="001378BC">
            <w:pPr>
              <w:jc w:val="center"/>
            </w:pPr>
            <w:r>
              <w:t>51.0%</w:t>
            </w:r>
          </w:p>
        </w:tc>
        <w:tc>
          <w:tcPr>
            <w:tcW w:w="1170" w:type="dxa"/>
            <w:vAlign w:val="center"/>
          </w:tcPr>
          <w:p w:rsidR="00182812" w:rsidRDefault="004F5259" w:rsidP="001378BC">
            <w:pPr>
              <w:jc w:val="center"/>
            </w:pPr>
            <w:r>
              <w:t>51</w:t>
            </w:r>
            <w:r w:rsidR="0078118B">
              <w:t>.0%</w:t>
            </w:r>
          </w:p>
        </w:tc>
        <w:tc>
          <w:tcPr>
            <w:tcW w:w="1502" w:type="dxa"/>
            <w:vAlign w:val="center"/>
          </w:tcPr>
          <w:p w:rsidR="00182812" w:rsidRPr="001378BC" w:rsidRDefault="0069503F" w:rsidP="001378BC">
            <w:pPr>
              <w:jc w:val="center"/>
              <w:rPr>
                <w:b/>
              </w:rPr>
            </w:pPr>
            <w:r>
              <w:rPr>
                <w:b/>
              </w:rPr>
              <w:t>73.5</w:t>
            </w:r>
            <w:r w:rsidR="0078118B" w:rsidRPr="001378BC">
              <w:rPr>
                <w:b/>
              </w:rPr>
              <w:t>%</w:t>
            </w:r>
          </w:p>
        </w:tc>
      </w:tr>
      <w:tr w:rsidR="00182812" w:rsidTr="001378BC">
        <w:tc>
          <w:tcPr>
            <w:tcW w:w="856" w:type="dxa"/>
            <w:vAlign w:val="center"/>
          </w:tcPr>
          <w:p w:rsidR="00182812" w:rsidRPr="001378BC" w:rsidRDefault="007A4FE1" w:rsidP="001378BC">
            <w:pPr>
              <w:jc w:val="center"/>
              <w:rPr>
                <w:b/>
              </w:rPr>
            </w:pPr>
            <w:r w:rsidRPr="001378BC">
              <w:rPr>
                <w:rFonts w:hint="eastAsia"/>
                <w:b/>
                <w:lang w:eastAsia="zh-CN"/>
              </w:rPr>
              <w:t>T-</w:t>
            </w:r>
            <w:r w:rsidR="0078118B" w:rsidRPr="001378BC">
              <w:rPr>
                <w:b/>
              </w:rPr>
              <w:t>8</w:t>
            </w:r>
          </w:p>
        </w:tc>
        <w:tc>
          <w:tcPr>
            <w:tcW w:w="1170" w:type="dxa"/>
            <w:vAlign w:val="center"/>
          </w:tcPr>
          <w:p w:rsidR="00182812" w:rsidRDefault="0078118B" w:rsidP="001378BC">
            <w:pPr>
              <w:jc w:val="center"/>
            </w:pPr>
            <w:r>
              <w:t>31.3%</w:t>
            </w:r>
          </w:p>
        </w:tc>
        <w:tc>
          <w:tcPr>
            <w:tcW w:w="1170" w:type="dxa"/>
            <w:vAlign w:val="center"/>
          </w:tcPr>
          <w:p w:rsidR="00182812" w:rsidRDefault="0078118B" w:rsidP="001378BC">
            <w:pPr>
              <w:jc w:val="center"/>
            </w:pPr>
            <w:r>
              <w:t>51.6%</w:t>
            </w:r>
          </w:p>
        </w:tc>
        <w:tc>
          <w:tcPr>
            <w:tcW w:w="1502" w:type="dxa"/>
            <w:vAlign w:val="center"/>
          </w:tcPr>
          <w:p w:rsidR="00182812" w:rsidRPr="001378BC" w:rsidRDefault="0069503F" w:rsidP="001378BC">
            <w:pPr>
              <w:jc w:val="center"/>
              <w:rPr>
                <w:b/>
              </w:rPr>
            </w:pPr>
            <w:r>
              <w:rPr>
                <w:b/>
              </w:rPr>
              <w:t>69.3</w:t>
            </w:r>
            <w:r w:rsidR="0078118B" w:rsidRPr="001378BC">
              <w:rPr>
                <w:b/>
              </w:rPr>
              <w:t>%</w:t>
            </w:r>
          </w:p>
        </w:tc>
      </w:tr>
      <w:tr w:rsidR="000E646D" w:rsidTr="001378BC">
        <w:tc>
          <w:tcPr>
            <w:tcW w:w="856" w:type="dxa"/>
            <w:vAlign w:val="center"/>
          </w:tcPr>
          <w:p w:rsidR="000E646D" w:rsidRPr="001378BC" w:rsidRDefault="000E646D" w:rsidP="001378BC">
            <w:pPr>
              <w:jc w:val="center"/>
              <w:rPr>
                <w:b/>
                <w:lang w:eastAsia="zh-CN"/>
              </w:rPr>
            </w:pPr>
            <w:r>
              <w:rPr>
                <w:b/>
                <w:lang w:eastAsia="zh-CN"/>
              </w:rPr>
              <w:t>T-10</w:t>
            </w:r>
          </w:p>
        </w:tc>
        <w:tc>
          <w:tcPr>
            <w:tcW w:w="1170" w:type="dxa"/>
            <w:vAlign w:val="center"/>
          </w:tcPr>
          <w:p w:rsidR="000E646D" w:rsidRDefault="0069503F" w:rsidP="001378BC">
            <w:pPr>
              <w:jc w:val="center"/>
            </w:pPr>
            <w:r>
              <w:t>73.0%</w:t>
            </w:r>
          </w:p>
        </w:tc>
        <w:tc>
          <w:tcPr>
            <w:tcW w:w="1170" w:type="dxa"/>
            <w:vAlign w:val="center"/>
          </w:tcPr>
          <w:p w:rsidR="000E646D" w:rsidRDefault="0069503F" w:rsidP="001378BC">
            <w:pPr>
              <w:jc w:val="center"/>
            </w:pPr>
            <w:r>
              <w:t>75.0%</w:t>
            </w:r>
          </w:p>
        </w:tc>
        <w:tc>
          <w:tcPr>
            <w:tcW w:w="1502" w:type="dxa"/>
            <w:vAlign w:val="center"/>
          </w:tcPr>
          <w:p w:rsidR="000E646D" w:rsidRPr="001378BC" w:rsidRDefault="009457C7" w:rsidP="001378BC">
            <w:pPr>
              <w:jc w:val="center"/>
              <w:rPr>
                <w:b/>
              </w:rPr>
            </w:pPr>
            <w:ins w:id="25" w:author="Chong Wang" w:date="2012-04-10T10:14:00Z">
              <w:r>
                <w:rPr>
                  <w:rFonts w:hint="eastAsia"/>
                  <w:b/>
                  <w:lang w:eastAsia="zh-CN"/>
                </w:rPr>
                <w:t>88.8</w:t>
              </w:r>
            </w:ins>
            <w:del w:id="26" w:author="Chong Wang" w:date="2012-04-10T10:13:00Z">
              <w:r w:rsidR="0069503F" w:rsidDel="009457C7">
                <w:rPr>
                  <w:b/>
                </w:rPr>
                <w:delText>89.9</w:delText>
              </w:r>
            </w:del>
            <w:r w:rsidR="0069503F">
              <w:rPr>
                <w:b/>
              </w:rPr>
              <w:t>%</w:t>
            </w:r>
          </w:p>
        </w:tc>
      </w:tr>
      <w:tr w:rsidR="0078118B" w:rsidTr="001378BC">
        <w:tc>
          <w:tcPr>
            <w:tcW w:w="856" w:type="dxa"/>
            <w:vAlign w:val="center"/>
          </w:tcPr>
          <w:p w:rsidR="0078118B" w:rsidRPr="001378BC" w:rsidRDefault="007A4FE1" w:rsidP="001378BC">
            <w:pPr>
              <w:jc w:val="center"/>
              <w:rPr>
                <w:b/>
              </w:rPr>
            </w:pPr>
            <w:r w:rsidRPr="001378BC">
              <w:rPr>
                <w:rFonts w:hint="eastAsia"/>
                <w:b/>
                <w:lang w:eastAsia="zh-CN"/>
              </w:rPr>
              <w:t>T-</w:t>
            </w:r>
            <w:r w:rsidR="0078118B" w:rsidRPr="001378BC">
              <w:rPr>
                <w:b/>
              </w:rPr>
              <w:t>12</w:t>
            </w:r>
          </w:p>
        </w:tc>
        <w:tc>
          <w:tcPr>
            <w:tcW w:w="1170" w:type="dxa"/>
            <w:vAlign w:val="center"/>
          </w:tcPr>
          <w:p w:rsidR="0078118B" w:rsidRDefault="0078118B" w:rsidP="001378BC">
            <w:pPr>
              <w:jc w:val="center"/>
            </w:pPr>
            <w:r>
              <w:t>46.7%</w:t>
            </w:r>
          </w:p>
        </w:tc>
        <w:tc>
          <w:tcPr>
            <w:tcW w:w="1170" w:type="dxa"/>
            <w:vAlign w:val="center"/>
          </w:tcPr>
          <w:p w:rsidR="0078118B" w:rsidRDefault="0078118B" w:rsidP="001378BC">
            <w:pPr>
              <w:jc w:val="center"/>
            </w:pPr>
            <w:r>
              <w:t>56.0%</w:t>
            </w:r>
          </w:p>
        </w:tc>
        <w:tc>
          <w:tcPr>
            <w:tcW w:w="1502" w:type="dxa"/>
            <w:vAlign w:val="center"/>
          </w:tcPr>
          <w:p w:rsidR="0078118B" w:rsidRPr="001378BC" w:rsidRDefault="00C30906" w:rsidP="001378BC">
            <w:pPr>
              <w:jc w:val="center"/>
              <w:rPr>
                <w:b/>
              </w:rPr>
            </w:pPr>
            <w:r>
              <w:rPr>
                <w:b/>
              </w:rPr>
              <w:t>69.3</w:t>
            </w:r>
            <w:r w:rsidR="0078118B" w:rsidRPr="001378BC">
              <w:rPr>
                <w:b/>
              </w:rPr>
              <w:t>%</w:t>
            </w:r>
          </w:p>
        </w:tc>
      </w:tr>
    </w:tbl>
    <w:p w:rsidR="00250378" w:rsidRDefault="00250378" w:rsidP="00B7703E">
      <w:pPr>
        <w:pStyle w:val="Heading3"/>
        <w:numPr>
          <w:ilvl w:val="0"/>
          <w:numId w:val="0"/>
        </w:numPr>
        <w:spacing w:before="120"/>
      </w:pPr>
      <w:r>
        <w:t xml:space="preserve">Comparison </w:t>
      </w:r>
      <w:r w:rsidR="00193FD3">
        <w:rPr>
          <w:rFonts w:hint="eastAsia"/>
          <w:lang w:eastAsia="zh-CN"/>
        </w:rPr>
        <w:t>w</w:t>
      </w:r>
      <w:r w:rsidR="00193FD3">
        <w:t xml:space="preserve">ith </w:t>
      </w:r>
      <w:r w:rsidR="00193FD3">
        <w:rPr>
          <w:rFonts w:hint="eastAsia"/>
          <w:lang w:eastAsia="zh-CN"/>
        </w:rPr>
        <w:t>M</w:t>
      </w:r>
      <w:r w:rsidR="00193FD3">
        <w:t>eronyms</w:t>
      </w:r>
    </w:p>
    <w:p w:rsidR="00827EB9" w:rsidRDefault="00BC3ABC" w:rsidP="00CA3612">
      <w:r>
        <w:t>Next,</w:t>
      </w:r>
      <w:r w:rsidR="00F26911">
        <w:t xml:space="preserve"> we examined the impact of including meronyms into our concept chains. If a meronym relationship was discovered, its word frequency </w:t>
      </w:r>
      <w:r w:rsidR="00584C47">
        <w:t>was incremented by one (1), carrying the equivalent weight of a synonym</w:t>
      </w:r>
      <w:r w:rsidR="00F26911">
        <w:t xml:space="preserve">. As seen in table </w:t>
      </w:r>
      <w:r w:rsidR="00584C47">
        <w:t xml:space="preserve">4, </w:t>
      </w:r>
      <w:r w:rsidR="00F26911">
        <w:t xml:space="preserve">all </w:t>
      </w:r>
      <w:r>
        <w:t>data</w:t>
      </w:r>
      <w:r w:rsidR="00F26911">
        <w:t xml:space="preserve">sets found </w:t>
      </w:r>
      <w:r w:rsidR="00584C47">
        <w:t>the inclusion of meronyms to</w:t>
      </w:r>
      <w:r w:rsidR="00DF6741">
        <w:t xml:space="preserve"> produce more accurate results than VSM or TF-IDF</w:t>
      </w:r>
      <w:r w:rsidR="008A0919">
        <w:t>.</w:t>
      </w:r>
      <w:r w:rsidR="00827EB9">
        <w:t xml:space="preserve"> </w:t>
      </w:r>
    </w:p>
    <w:p w:rsidR="00F26911" w:rsidRDefault="003E373D" w:rsidP="00F26911">
      <w:r>
        <w:t>Further examination shows</w:t>
      </w:r>
      <w:r w:rsidR="00F26911">
        <w:t xml:space="preserve"> half </w:t>
      </w:r>
      <w:r w:rsidR="00DF6741">
        <w:t xml:space="preserve">the </w:t>
      </w:r>
      <w:r w:rsidR="00BC3ABC">
        <w:t>dataset</w:t>
      </w:r>
      <w:r w:rsidR="00827EB9">
        <w:t>s</w:t>
      </w:r>
      <w:r w:rsidR="00F26911">
        <w:t xml:space="preserve"> (T-6, </w:t>
      </w:r>
      <w:r w:rsidR="00C30906">
        <w:t xml:space="preserve">T-10 </w:t>
      </w:r>
      <w:r w:rsidR="00F26911">
        <w:t>and T-</w:t>
      </w:r>
      <w:r w:rsidR="00C30906">
        <w:t>12</w:t>
      </w:r>
      <w:r w:rsidR="00F26911">
        <w:t xml:space="preserve">) produced </w:t>
      </w:r>
      <w:r w:rsidR="00827EB9">
        <w:t xml:space="preserve">poorer accuracy </w:t>
      </w:r>
      <w:r>
        <w:t>when compared to</w:t>
      </w:r>
      <w:r w:rsidR="00827EB9">
        <w:t xml:space="preserve"> the concept chain algorithm that excluded meronyms. </w:t>
      </w:r>
      <w:r w:rsidR="00143145">
        <w:t xml:space="preserve">Table </w:t>
      </w:r>
      <w:r w:rsidR="0003050E">
        <w:rPr>
          <w:rFonts w:hint="eastAsia"/>
          <w:lang w:eastAsia="zh-CN"/>
        </w:rPr>
        <w:t>4</w:t>
      </w:r>
      <w:r w:rsidR="0003050E">
        <w:t xml:space="preserve"> </w:t>
      </w:r>
      <w:r w:rsidR="00C557C1">
        <w:t>results support</w:t>
      </w:r>
      <w:r w:rsidR="00DF6741">
        <w:t xml:space="preserve"> previous conclusions that a meronym relationship</w:t>
      </w:r>
      <w:r w:rsidR="00827EB9">
        <w:t xml:space="preserve"> </w:t>
      </w:r>
      <w:r>
        <w:t>influences</w:t>
      </w:r>
      <w:r w:rsidR="00827EB9">
        <w:t xml:space="preserve"> accuracy </w:t>
      </w:r>
      <w:r>
        <w:t>in a weaker, less</w:t>
      </w:r>
      <w:r w:rsidR="00DF6741">
        <w:t xml:space="preserve"> reliable </w:t>
      </w:r>
      <w:r>
        <w:t>manner than</w:t>
      </w:r>
      <w:r w:rsidR="00DF6741">
        <w:t xml:space="preserve"> synonym and hypernym relationships</w:t>
      </w:r>
      <w:r w:rsidR="0088258C">
        <w:t xml:space="preserve"> (</w:t>
      </w:r>
      <w:r w:rsidR="00B951CB">
        <w:fldChar w:fldCharType="begin"/>
      </w:r>
      <w:r w:rsidR="00B951CB">
        <w:instrText xml:space="preserve"> ADDIN EN.CITE &lt;EndNote&gt;&lt;Cite&gt;&lt;Author&gt;Yang&lt;/Author&gt;&lt;Year&gt;2009&lt;/Year&gt;&lt;RecNum&gt;14&lt;/RecNum&gt;&lt;DisplayText&gt;[24]&lt;/DisplayText&gt;&lt;record&gt;&lt;rec-number&gt;14&lt;/rec-number&gt;&lt;foreign-keys&gt;&lt;key app="EN" db-id="dzrw52t5edwtv2e0dr65xrzoz0edx90ft0s0"&gt;14&lt;/key&gt;&lt;/foreign-keys&gt;&lt;ref-type name="Conference Proceedings"&gt;10&lt;/ref-type&gt;&lt;contributors&gt;&lt;authors&gt;&lt;author&gt;Hui Yang&lt;/author&gt;&lt;author&gt;Jamie Callan&lt;/author&gt;&lt;/authors&gt;&lt;/contributors&gt;&lt;titles&gt;&lt;title&gt;A metric-based framework for automatic taxonomy induction&lt;/title&gt;&lt;secondary-title&gt;Proceedings of the Joint Conference of the 47th Annual Meeting of the ACL and the 4th International Joint Conference on Natural Language Processing of the AFNLP: Volume 1 - Volume 1&lt;/secondary-title&gt;&lt;/titles&gt;&lt;pages&gt;271-279&lt;/pages&gt;&lt;dates&gt;&lt;year&gt;2009&lt;/year&gt;&lt;pub-dates&gt;&lt;date&gt;2009&lt;/date&gt;&lt;/pub-dates&gt;&lt;/dates&gt;&lt;pub-location&gt;Suntec, Singapore&lt;/pub-location&gt;&lt;publisher&gt;Association for Computational Linguistics&lt;/publisher&gt;&lt;urls&gt;&lt;related-urls&gt;&lt;url&gt;http://www.aclweb.org/anthology/P/P09/P09-1031&lt;/url&gt;&lt;/related-urls&gt;&lt;/urls&gt;&lt;custom1&gt;1687918&lt;/custom1&gt;&lt;/record&gt;&lt;/Cite&gt;&lt;/EndNote&gt;</w:instrText>
      </w:r>
      <w:r w:rsidR="00B951CB">
        <w:fldChar w:fldCharType="separate"/>
      </w:r>
      <w:r w:rsidR="00B951CB">
        <w:rPr>
          <w:noProof/>
        </w:rPr>
        <w:t>[</w:t>
      </w:r>
      <w:hyperlink w:anchor="_ENREF_24" w:tooltip="Yang, 2009 #14" w:history="1">
        <w:r w:rsidR="00B951CB">
          <w:rPr>
            <w:noProof/>
          </w:rPr>
          <w:t>24</w:t>
        </w:r>
      </w:hyperlink>
      <w:r w:rsidR="00B951CB">
        <w:rPr>
          <w:noProof/>
        </w:rPr>
        <w:t>]</w:t>
      </w:r>
      <w:r w:rsidR="00B951CB">
        <w:fldChar w:fldCharType="end"/>
      </w:r>
      <w:r w:rsidR="0088258C">
        <w:t xml:space="preserve">, </w:t>
      </w:r>
      <w:r w:rsidR="00B951CB">
        <w:fldChar w:fldCharType="begin"/>
      </w:r>
      <w:r w:rsidR="00B951CB">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B951CB">
        <w:fldChar w:fldCharType="separate"/>
      </w:r>
      <w:r w:rsidR="00B951CB">
        <w:rPr>
          <w:noProof/>
        </w:rPr>
        <w:t>[</w:t>
      </w:r>
      <w:hyperlink w:anchor="_ENREF_2" w:tooltip="Zheng, 2009 #2" w:history="1">
        <w:r w:rsidR="00B951CB">
          <w:rPr>
            <w:noProof/>
          </w:rPr>
          <w:t>2</w:t>
        </w:r>
      </w:hyperlink>
      <w:r w:rsidR="00B951CB">
        <w:rPr>
          <w:noProof/>
        </w:rPr>
        <w:t>]</w:t>
      </w:r>
      <w:r w:rsidR="00B951CB">
        <w:fldChar w:fldCharType="end"/>
      </w:r>
      <w:r w:rsidR="001B2ADA">
        <w:t>)</w:t>
      </w:r>
      <w:r w:rsidR="00DF6741">
        <w:t>.</w:t>
      </w:r>
      <w:r w:rsidR="004C228B">
        <w:t xml:space="preserve"> </w:t>
      </w:r>
      <w:r w:rsidR="00143145">
        <w:t xml:space="preserve">The following </w:t>
      </w:r>
      <w:r w:rsidR="001B2ADA">
        <w:t xml:space="preserve">two </w:t>
      </w:r>
      <w:r w:rsidR="00143145">
        <w:t xml:space="preserve">sentences </w:t>
      </w:r>
      <w:r w:rsidR="001B2ADA">
        <w:t>show how a meronym could add noise into the accuracy</w:t>
      </w:r>
      <w:r w:rsidR="004C228B">
        <w:t>:</w:t>
      </w:r>
    </w:p>
    <w:p w:rsidR="004C228B" w:rsidRDefault="004C228B" w:rsidP="004C228B">
      <w:pPr>
        <w:ind w:left="360"/>
      </w:pPr>
      <w:r>
        <w:t xml:space="preserve">“A car has a window.”   </w:t>
      </w:r>
      <w:r w:rsidR="000E646D">
        <w:t>V</w:t>
      </w:r>
      <w:r>
        <w:t>erses   “A car has a windshield.”</w:t>
      </w:r>
    </w:p>
    <w:p w:rsidR="00B7703E" w:rsidRDefault="004C228B" w:rsidP="004C228B">
      <w:r>
        <w:lastRenderedPageBreak/>
        <w:t>Both sentences specify a meronym but in the second sentence, the word ‘windshield’ has a closer relationship</w:t>
      </w:r>
      <w:r w:rsidR="00BC3ABC">
        <w:t xml:space="preserve"> to ‘car’</w:t>
      </w:r>
      <w:r w:rsidR="00ED6910">
        <w:t>. This implies it is a more significant noun than the word ‘window’</w:t>
      </w:r>
      <w:r>
        <w:t xml:space="preserve">. </w:t>
      </w:r>
    </w:p>
    <w:p w:rsidR="004C228B" w:rsidRDefault="00B7703E" w:rsidP="004C228B">
      <w:r>
        <w:t>Additionally t</w:t>
      </w:r>
      <w:r w:rsidR="002F06EE">
        <w:t>he word</w:t>
      </w:r>
      <w:r w:rsidR="004C228B">
        <w:t xml:space="preserve"> ‘window’ </w:t>
      </w:r>
      <w:r w:rsidR="002F06EE">
        <w:t>is not synonymous with</w:t>
      </w:r>
      <w:r w:rsidR="004C228B">
        <w:t xml:space="preserve"> ‘windshield’ </w:t>
      </w:r>
      <w:r w:rsidR="002F06EE">
        <w:t>in WordNet. Therefore,</w:t>
      </w:r>
      <w:r>
        <w:t xml:space="preserve"> we do not capture any</w:t>
      </w:r>
      <w:r w:rsidR="001B2ADA">
        <w:t xml:space="preserve"> </w:t>
      </w:r>
      <w:r w:rsidR="00ED6910">
        <w:t>meronym</w:t>
      </w:r>
      <w:r w:rsidR="002F06EE">
        <w:t xml:space="preserve">. If </w:t>
      </w:r>
      <w:r>
        <w:t xml:space="preserve">term </w:t>
      </w:r>
      <w:r w:rsidR="002F06EE">
        <w:t>frequency of ‘window’ is high enough to create a concept chain, it never merges with the chain about cars</w:t>
      </w:r>
      <w:r>
        <w:t xml:space="preserve"> and can</w:t>
      </w:r>
      <w:r w:rsidR="002F06EE">
        <w:t xml:space="preserve"> </w:t>
      </w:r>
      <w:r>
        <w:t>p</w:t>
      </w:r>
      <w:r w:rsidR="002F06EE">
        <w:t>otentially add noise to the text characterization, reducing accuracy</w:t>
      </w:r>
      <w:r w:rsidR="00ED6910">
        <w:t>.</w:t>
      </w:r>
    </w:p>
    <w:p w:rsidR="00F26911" w:rsidRDefault="00F26911" w:rsidP="00F26911">
      <w:pPr>
        <w:pStyle w:val="Caption"/>
        <w:keepNext/>
      </w:pPr>
      <w:proofErr w:type="gramStart"/>
      <w:r>
        <w:t xml:space="preserve">Table </w:t>
      </w:r>
      <w:r w:rsidR="0003050E">
        <w:rPr>
          <w:rFonts w:hint="eastAsia"/>
          <w:lang w:eastAsia="zh-CN"/>
        </w:rPr>
        <w:t>4</w:t>
      </w:r>
      <w:r>
        <w:t>.</w:t>
      </w:r>
      <w:proofErr w:type="gramEnd"/>
      <w:r>
        <w:t xml:space="preserve"> Added Meronyms at full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170"/>
        <w:gridCol w:w="1170"/>
        <w:gridCol w:w="1260"/>
      </w:tblGrid>
      <w:tr w:rsidR="00693B8C" w:rsidTr="001378BC">
        <w:tc>
          <w:tcPr>
            <w:tcW w:w="856" w:type="dxa"/>
            <w:vAlign w:val="center"/>
          </w:tcPr>
          <w:p w:rsidR="00693B8C" w:rsidRPr="001378BC" w:rsidRDefault="00BC3ABC" w:rsidP="001378BC">
            <w:pPr>
              <w:jc w:val="center"/>
              <w:rPr>
                <w:b/>
              </w:rPr>
            </w:pPr>
            <w:r w:rsidRPr="001378BC">
              <w:rPr>
                <w:b/>
              </w:rPr>
              <w:t>Dataset</w:t>
            </w:r>
            <w:r w:rsidR="00693B8C" w:rsidRPr="001378BC">
              <w:rPr>
                <w:b/>
              </w:rPr>
              <w:t xml:space="preserve"> Number</w:t>
            </w:r>
          </w:p>
        </w:tc>
        <w:tc>
          <w:tcPr>
            <w:tcW w:w="1170" w:type="dxa"/>
            <w:vAlign w:val="center"/>
          </w:tcPr>
          <w:p w:rsidR="00693B8C" w:rsidRPr="001378BC" w:rsidRDefault="00693B8C" w:rsidP="001378BC">
            <w:pPr>
              <w:jc w:val="center"/>
              <w:rPr>
                <w:b/>
              </w:rPr>
            </w:pPr>
            <w:r w:rsidRPr="001378BC">
              <w:rPr>
                <w:b/>
              </w:rPr>
              <w:t>VSM</w:t>
            </w:r>
          </w:p>
        </w:tc>
        <w:tc>
          <w:tcPr>
            <w:tcW w:w="1170" w:type="dxa"/>
            <w:vAlign w:val="center"/>
          </w:tcPr>
          <w:p w:rsidR="00693B8C" w:rsidRPr="001378BC" w:rsidRDefault="002D76BB" w:rsidP="001378BC">
            <w:pPr>
              <w:jc w:val="center"/>
              <w:rPr>
                <w:b/>
              </w:rPr>
            </w:pPr>
            <w:r w:rsidRPr="001378BC">
              <w:rPr>
                <w:b/>
              </w:rPr>
              <w:t>TF-IDF</w:t>
            </w:r>
          </w:p>
        </w:tc>
        <w:tc>
          <w:tcPr>
            <w:tcW w:w="1260" w:type="dxa"/>
            <w:vAlign w:val="center"/>
          </w:tcPr>
          <w:p w:rsidR="00693B8C" w:rsidRPr="001378BC" w:rsidRDefault="00693B8C" w:rsidP="001378BC">
            <w:pPr>
              <w:jc w:val="center"/>
              <w:rPr>
                <w:b/>
              </w:rPr>
            </w:pPr>
            <w:r w:rsidRPr="001378BC">
              <w:rPr>
                <w:b/>
              </w:rPr>
              <w:t>Concept Chain</w:t>
            </w:r>
            <w:r w:rsidR="00F26911" w:rsidRPr="001378BC">
              <w:rPr>
                <w:b/>
              </w:rPr>
              <w:t xml:space="preserve"> with Meronyms</w:t>
            </w:r>
          </w:p>
        </w:tc>
      </w:tr>
      <w:tr w:rsidR="00693B8C" w:rsidTr="001378BC">
        <w:tc>
          <w:tcPr>
            <w:tcW w:w="856" w:type="dxa"/>
            <w:vAlign w:val="center"/>
          </w:tcPr>
          <w:p w:rsidR="00693B8C" w:rsidRPr="001378BC" w:rsidRDefault="00A95662" w:rsidP="001378BC">
            <w:pPr>
              <w:jc w:val="center"/>
              <w:rPr>
                <w:b/>
              </w:rPr>
            </w:pPr>
            <w:r w:rsidRPr="001378BC">
              <w:rPr>
                <w:b/>
              </w:rPr>
              <w:t>T-</w:t>
            </w:r>
            <w:r w:rsidR="00693B8C" w:rsidRPr="001378BC">
              <w:rPr>
                <w:b/>
              </w:rPr>
              <w:t>1</w:t>
            </w:r>
          </w:p>
        </w:tc>
        <w:tc>
          <w:tcPr>
            <w:tcW w:w="1170" w:type="dxa"/>
            <w:vAlign w:val="center"/>
          </w:tcPr>
          <w:p w:rsidR="00693B8C" w:rsidRDefault="00693B8C" w:rsidP="001378BC">
            <w:pPr>
              <w:jc w:val="center"/>
            </w:pPr>
            <w:r>
              <w:t>51.5%</w:t>
            </w:r>
          </w:p>
        </w:tc>
        <w:tc>
          <w:tcPr>
            <w:tcW w:w="1170" w:type="dxa"/>
            <w:vAlign w:val="center"/>
          </w:tcPr>
          <w:p w:rsidR="00693B8C" w:rsidRDefault="00693B8C" w:rsidP="001378BC">
            <w:pPr>
              <w:jc w:val="center"/>
            </w:pPr>
            <w:r>
              <w:t>69.5%</w:t>
            </w:r>
          </w:p>
        </w:tc>
        <w:tc>
          <w:tcPr>
            <w:tcW w:w="1260" w:type="dxa"/>
            <w:vAlign w:val="center"/>
          </w:tcPr>
          <w:p w:rsidR="00693B8C" w:rsidRPr="001378BC" w:rsidRDefault="0069503F" w:rsidP="001378BC">
            <w:pPr>
              <w:jc w:val="center"/>
              <w:rPr>
                <w:b/>
              </w:rPr>
            </w:pPr>
            <w:r>
              <w:rPr>
                <w:b/>
              </w:rPr>
              <w:t>78.8</w:t>
            </w:r>
            <w:r w:rsidR="00693B8C" w:rsidRPr="001378BC">
              <w:rPr>
                <w:b/>
              </w:rPr>
              <w:t>%</w:t>
            </w:r>
          </w:p>
        </w:tc>
      </w:tr>
      <w:tr w:rsidR="00693B8C" w:rsidTr="001378BC">
        <w:tc>
          <w:tcPr>
            <w:tcW w:w="856" w:type="dxa"/>
            <w:vAlign w:val="center"/>
          </w:tcPr>
          <w:p w:rsidR="00693B8C" w:rsidRPr="001378BC" w:rsidRDefault="00A95662" w:rsidP="001378BC">
            <w:pPr>
              <w:jc w:val="center"/>
              <w:rPr>
                <w:b/>
              </w:rPr>
            </w:pPr>
            <w:r w:rsidRPr="001378BC">
              <w:rPr>
                <w:b/>
              </w:rPr>
              <w:t>T-</w:t>
            </w:r>
            <w:r w:rsidR="00693B8C" w:rsidRPr="001378BC">
              <w:rPr>
                <w:b/>
              </w:rPr>
              <w:t>2</w:t>
            </w:r>
          </w:p>
        </w:tc>
        <w:tc>
          <w:tcPr>
            <w:tcW w:w="1170" w:type="dxa"/>
            <w:vAlign w:val="center"/>
          </w:tcPr>
          <w:p w:rsidR="00693B8C" w:rsidRDefault="00693B8C" w:rsidP="001378BC">
            <w:pPr>
              <w:jc w:val="center"/>
            </w:pPr>
            <w:r>
              <w:t>57.3%</w:t>
            </w:r>
          </w:p>
        </w:tc>
        <w:tc>
          <w:tcPr>
            <w:tcW w:w="1170" w:type="dxa"/>
            <w:vAlign w:val="center"/>
          </w:tcPr>
          <w:p w:rsidR="00693B8C" w:rsidRDefault="00693B8C" w:rsidP="001378BC">
            <w:pPr>
              <w:jc w:val="center"/>
            </w:pPr>
            <w:r>
              <w:t>78.7%</w:t>
            </w:r>
          </w:p>
        </w:tc>
        <w:tc>
          <w:tcPr>
            <w:tcW w:w="1260" w:type="dxa"/>
            <w:vAlign w:val="center"/>
          </w:tcPr>
          <w:p w:rsidR="00693B8C" w:rsidRPr="001378BC" w:rsidRDefault="0069503F" w:rsidP="001378BC">
            <w:pPr>
              <w:jc w:val="center"/>
              <w:rPr>
                <w:b/>
              </w:rPr>
            </w:pPr>
            <w:r>
              <w:rPr>
                <w:b/>
              </w:rPr>
              <w:t>83.3</w:t>
            </w:r>
            <w:r w:rsidR="00693B8C" w:rsidRPr="001378BC">
              <w:rPr>
                <w:b/>
              </w:rPr>
              <w:t>%</w:t>
            </w:r>
          </w:p>
        </w:tc>
      </w:tr>
      <w:tr w:rsidR="00693B8C" w:rsidTr="001378BC">
        <w:tc>
          <w:tcPr>
            <w:tcW w:w="856" w:type="dxa"/>
            <w:vAlign w:val="center"/>
          </w:tcPr>
          <w:p w:rsidR="00693B8C" w:rsidRPr="001378BC" w:rsidRDefault="00A95662" w:rsidP="001378BC">
            <w:pPr>
              <w:jc w:val="center"/>
              <w:rPr>
                <w:b/>
              </w:rPr>
            </w:pPr>
            <w:r w:rsidRPr="001378BC">
              <w:rPr>
                <w:b/>
              </w:rPr>
              <w:t>T-</w:t>
            </w:r>
            <w:r w:rsidR="00693B8C" w:rsidRPr="001378BC">
              <w:rPr>
                <w:b/>
              </w:rPr>
              <w:t>6</w:t>
            </w:r>
          </w:p>
        </w:tc>
        <w:tc>
          <w:tcPr>
            <w:tcW w:w="1170" w:type="dxa"/>
            <w:vAlign w:val="center"/>
          </w:tcPr>
          <w:p w:rsidR="00693B8C" w:rsidRDefault="00693B8C" w:rsidP="001378BC">
            <w:pPr>
              <w:jc w:val="center"/>
            </w:pPr>
            <w:r>
              <w:t>51.0%</w:t>
            </w:r>
          </w:p>
        </w:tc>
        <w:tc>
          <w:tcPr>
            <w:tcW w:w="1170" w:type="dxa"/>
            <w:vAlign w:val="center"/>
          </w:tcPr>
          <w:p w:rsidR="00693B8C" w:rsidRPr="00242734" w:rsidRDefault="00732435" w:rsidP="001378BC">
            <w:pPr>
              <w:jc w:val="center"/>
            </w:pPr>
            <w:r w:rsidRPr="00242734">
              <w:t>51</w:t>
            </w:r>
            <w:r w:rsidR="00693B8C" w:rsidRPr="00242734">
              <w:t>.0%</w:t>
            </w:r>
          </w:p>
        </w:tc>
        <w:tc>
          <w:tcPr>
            <w:tcW w:w="1260" w:type="dxa"/>
            <w:vAlign w:val="center"/>
          </w:tcPr>
          <w:p w:rsidR="00693B8C" w:rsidRPr="00242734" w:rsidRDefault="0069503F" w:rsidP="001378BC">
            <w:pPr>
              <w:jc w:val="center"/>
              <w:rPr>
                <w:b/>
              </w:rPr>
            </w:pPr>
            <w:r>
              <w:rPr>
                <w:b/>
              </w:rPr>
              <w:t>72.0</w:t>
            </w:r>
            <w:r w:rsidR="00693B8C" w:rsidRPr="00242734">
              <w:rPr>
                <w:b/>
              </w:rPr>
              <w:t>%</w:t>
            </w:r>
          </w:p>
        </w:tc>
      </w:tr>
      <w:tr w:rsidR="00693B8C" w:rsidTr="001378BC">
        <w:tc>
          <w:tcPr>
            <w:tcW w:w="856" w:type="dxa"/>
            <w:vAlign w:val="center"/>
          </w:tcPr>
          <w:p w:rsidR="00693B8C" w:rsidRPr="001378BC" w:rsidRDefault="00A95662" w:rsidP="001378BC">
            <w:pPr>
              <w:jc w:val="center"/>
              <w:rPr>
                <w:b/>
              </w:rPr>
            </w:pPr>
            <w:r w:rsidRPr="001378BC">
              <w:rPr>
                <w:b/>
              </w:rPr>
              <w:t>T-</w:t>
            </w:r>
            <w:r w:rsidR="00693B8C" w:rsidRPr="001378BC">
              <w:rPr>
                <w:b/>
              </w:rPr>
              <w:t>8</w:t>
            </w:r>
          </w:p>
        </w:tc>
        <w:tc>
          <w:tcPr>
            <w:tcW w:w="1170" w:type="dxa"/>
            <w:vAlign w:val="center"/>
          </w:tcPr>
          <w:p w:rsidR="00693B8C" w:rsidRDefault="00693B8C" w:rsidP="001378BC">
            <w:pPr>
              <w:jc w:val="center"/>
            </w:pPr>
            <w:r>
              <w:t>31.3%</w:t>
            </w:r>
          </w:p>
        </w:tc>
        <w:tc>
          <w:tcPr>
            <w:tcW w:w="1170" w:type="dxa"/>
            <w:vAlign w:val="center"/>
          </w:tcPr>
          <w:p w:rsidR="00693B8C" w:rsidRDefault="00693B8C" w:rsidP="001378BC">
            <w:pPr>
              <w:jc w:val="center"/>
            </w:pPr>
            <w:r>
              <w:t>51.6%</w:t>
            </w:r>
          </w:p>
        </w:tc>
        <w:tc>
          <w:tcPr>
            <w:tcW w:w="1260" w:type="dxa"/>
            <w:vAlign w:val="center"/>
          </w:tcPr>
          <w:p w:rsidR="00693B8C" w:rsidRPr="001378BC" w:rsidRDefault="0069503F" w:rsidP="001378BC">
            <w:pPr>
              <w:jc w:val="center"/>
              <w:rPr>
                <w:b/>
              </w:rPr>
            </w:pPr>
            <w:r>
              <w:rPr>
                <w:b/>
              </w:rPr>
              <w:t>73.3</w:t>
            </w:r>
            <w:r w:rsidR="00693B8C" w:rsidRPr="001378BC">
              <w:rPr>
                <w:b/>
              </w:rPr>
              <w:t>%</w:t>
            </w:r>
          </w:p>
        </w:tc>
      </w:tr>
      <w:tr w:rsidR="000E646D" w:rsidTr="001378BC">
        <w:tc>
          <w:tcPr>
            <w:tcW w:w="856" w:type="dxa"/>
            <w:vAlign w:val="center"/>
          </w:tcPr>
          <w:p w:rsidR="000E646D" w:rsidRPr="001378BC" w:rsidRDefault="000E646D" w:rsidP="001378BC">
            <w:pPr>
              <w:jc w:val="center"/>
              <w:rPr>
                <w:b/>
              </w:rPr>
            </w:pPr>
            <w:r>
              <w:rPr>
                <w:b/>
              </w:rPr>
              <w:t>T-10</w:t>
            </w:r>
          </w:p>
        </w:tc>
        <w:tc>
          <w:tcPr>
            <w:tcW w:w="1170" w:type="dxa"/>
            <w:vAlign w:val="center"/>
          </w:tcPr>
          <w:p w:rsidR="000E646D" w:rsidRDefault="000E646D" w:rsidP="001378BC">
            <w:pPr>
              <w:jc w:val="center"/>
            </w:pPr>
            <w:r>
              <w:t>73.0%</w:t>
            </w:r>
          </w:p>
        </w:tc>
        <w:tc>
          <w:tcPr>
            <w:tcW w:w="1170" w:type="dxa"/>
            <w:vAlign w:val="center"/>
          </w:tcPr>
          <w:p w:rsidR="000E646D" w:rsidRDefault="000E646D" w:rsidP="001378BC">
            <w:pPr>
              <w:jc w:val="center"/>
            </w:pPr>
            <w:r>
              <w:t>75.0%</w:t>
            </w:r>
          </w:p>
        </w:tc>
        <w:tc>
          <w:tcPr>
            <w:tcW w:w="1260" w:type="dxa"/>
            <w:vAlign w:val="center"/>
          </w:tcPr>
          <w:p w:rsidR="000E646D" w:rsidRPr="001378BC" w:rsidRDefault="000E646D" w:rsidP="001378BC">
            <w:pPr>
              <w:jc w:val="center"/>
              <w:rPr>
                <w:b/>
              </w:rPr>
            </w:pPr>
            <w:del w:id="27" w:author="Chong Wang" w:date="2012-04-10T10:14:00Z">
              <w:r w:rsidDel="009457C7">
                <w:rPr>
                  <w:b/>
                </w:rPr>
                <w:delText>84.6</w:delText>
              </w:r>
            </w:del>
            <w:ins w:id="28" w:author="Chong Wang" w:date="2012-04-10T10:14:00Z">
              <w:r w:rsidR="009457C7">
                <w:rPr>
                  <w:rFonts w:hint="eastAsia"/>
                  <w:b/>
                  <w:lang w:eastAsia="zh-CN"/>
                </w:rPr>
                <w:t>85.8</w:t>
              </w:r>
            </w:ins>
            <w:r>
              <w:rPr>
                <w:b/>
              </w:rPr>
              <w:t>%</w:t>
            </w:r>
          </w:p>
        </w:tc>
      </w:tr>
      <w:tr w:rsidR="00693B8C" w:rsidTr="001378BC">
        <w:tc>
          <w:tcPr>
            <w:tcW w:w="856" w:type="dxa"/>
            <w:vAlign w:val="center"/>
          </w:tcPr>
          <w:p w:rsidR="00693B8C" w:rsidRPr="001378BC" w:rsidRDefault="00A95662" w:rsidP="001378BC">
            <w:pPr>
              <w:jc w:val="center"/>
              <w:rPr>
                <w:b/>
              </w:rPr>
            </w:pPr>
            <w:r w:rsidRPr="001378BC">
              <w:rPr>
                <w:b/>
              </w:rPr>
              <w:t>T-</w:t>
            </w:r>
            <w:r w:rsidR="00693B8C" w:rsidRPr="001378BC">
              <w:rPr>
                <w:b/>
              </w:rPr>
              <w:t>12</w:t>
            </w:r>
          </w:p>
        </w:tc>
        <w:tc>
          <w:tcPr>
            <w:tcW w:w="1170" w:type="dxa"/>
            <w:vAlign w:val="center"/>
          </w:tcPr>
          <w:p w:rsidR="00693B8C" w:rsidRDefault="00693B8C" w:rsidP="001378BC">
            <w:pPr>
              <w:jc w:val="center"/>
            </w:pPr>
            <w:r>
              <w:t>46.7%</w:t>
            </w:r>
          </w:p>
        </w:tc>
        <w:tc>
          <w:tcPr>
            <w:tcW w:w="1170" w:type="dxa"/>
            <w:vAlign w:val="center"/>
          </w:tcPr>
          <w:p w:rsidR="00693B8C" w:rsidRDefault="00693B8C" w:rsidP="001378BC">
            <w:pPr>
              <w:jc w:val="center"/>
            </w:pPr>
            <w:r>
              <w:t>56.0%</w:t>
            </w:r>
          </w:p>
        </w:tc>
        <w:tc>
          <w:tcPr>
            <w:tcW w:w="1260" w:type="dxa"/>
            <w:vAlign w:val="center"/>
          </w:tcPr>
          <w:p w:rsidR="00693B8C" w:rsidRPr="001378BC" w:rsidRDefault="00C30906" w:rsidP="001378BC">
            <w:pPr>
              <w:jc w:val="center"/>
              <w:rPr>
                <w:b/>
              </w:rPr>
            </w:pPr>
            <w:r>
              <w:rPr>
                <w:b/>
              </w:rPr>
              <w:t>66.2</w:t>
            </w:r>
            <w:r w:rsidR="00693B8C" w:rsidRPr="001378BC">
              <w:rPr>
                <w:b/>
              </w:rPr>
              <w:t>%</w:t>
            </w:r>
          </w:p>
        </w:tc>
      </w:tr>
    </w:tbl>
    <w:p w:rsidR="00250378" w:rsidRDefault="00250378" w:rsidP="00B7703E">
      <w:pPr>
        <w:pStyle w:val="Heading3"/>
        <w:numPr>
          <w:ilvl w:val="0"/>
          <w:numId w:val="0"/>
        </w:numPr>
        <w:spacing w:before="120"/>
      </w:pPr>
      <w:r>
        <w:t>Comparison with weighted meronyms</w:t>
      </w:r>
    </w:p>
    <w:p w:rsidR="004C228B" w:rsidRDefault="0081091C" w:rsidP="004C228B">
      <w:pPr>
        <w:rPr>
          <w:lang w:eastAsia="zh-CN"/>
        </w:rPr>
      </w:pPr>
      <w:r>
        <w:t xml:space="preserve">Most studies consider </w:t>
      </w:r>
      <w:r w:rsidR="00013D8A">
        <w:rPr>
          <w:rFonts w:hint="eastAsia"/>
          <w:lang w:eastAsia="zh-CN"/>
        </w:rPr>
        <w:t xml:space="preserve">hypernym and </w:t>
      </w:r>
      <w:r w:rsidR="00C557C1">
        <w:t xml:space="preserve">synonym relationships </w:t>
      </w:r>
      <w:r w:rsidR="0092709B">
        <w:t xml:space="preserve">to have </w:t>
      </w:r>
      <w:r w:rsidR="00C557C1">
        <w:t xml:space="preserve">stronger or more reliable </w:t>
      </w:r>
      <w:r w:rsidR="0092709B">
        <w:t xml:space="preserve">relationships </w:t>
      </w:r>
      <w:r w:rsidR="00B951CB">
        <w:fldChar w:fldCharType="begin"/>
      </w:r>
      <w:r w:rsidR="00B951CB">
        <w:instrText xml:space="preserve"> ADDIN EN.CITE &lt;EndNote&gt;&lt;Cite&gt;&lt;Author&gt;Zheng&lt;/Author&gt;&lt;Year&gt;2009&lt;/Year&gt;&lt;RecNum&gt;2&lt;/RecNum&gt;&lt;DisplayText&gt;[2]&lt;/DisplayText&gt;&lt;record&gt;&lt;rec-number&gt;2&lt;/rec-number&gt;&lt;foreign-keys&gt;&lt;key app="EN" db-id="dzrw52t5edwtv2e0dr65xrzoz0edx90ft0s0"&gt;2&lt;/key&gt;&lt;/foreign-keys&gt;&lt;ref-type name="Journal Article"&gt;17&lt;/ref-type&gt;&lt;contributors&gt;&lt;authors&gt;&lt;author&gt;Hai-Tao Zheng&lt;/author&gt;&lt;author&gt;Bo-Yeong Kang&lt;/author&gt;&lt;author&gt;Hong-Gee Kim&lt;/author&gt;&lt;/authors&gt;&lt;/contributors&gt;&lt;titles&gt;&lt;title&gt;Exploiting noun phrases and semantic relationships for text document clustering&lt;/title&gt;&lt;secondary-title&gt;Inf. Sci.&lt;/secondary-title&gt;&lt;/titles&gt;&lt;periodical&gt;&lt;full-title&gt;Inf. Sci.&lt;/full-title&gt;&lt;/periodical&gt;&lt;pages&gt;2249-2262&lt;/pages&gt;&lt;volume&gt;179&lt;/volume&gt;&lt;number&gt;13&lt;/number&gt;&lt;dates&gt;&lt;year&gt;2009&lt;/year&gt;&lt;/dates&gt;&lt;isbn&gt;0020-0255&lt;/isbn&gt;&lt;urls&gt;&lt;/urls&gt;&lt;custom1&gt;1531037&lt;/custom1&gt;&lt;electronic-resource-num&gt;10.1016/j.ins.2009.02.019&lt;/electronic-resource-num&gt;&lt;/record&gt;&lt;/Cite&gt;&lt;/EndNote&gt;</w:instrText>
      </w:r>
      <w:r w:rsidR="00B951CB">
        <w:fldChar w:fldCharType="separate"/>
      </w:r>
      <w:r w:rsidR="00B951CB">
        <w:rPr>
          <w:noProof/>
        </w:rPr>
        <w:t>[</w:t>
      </w:r>
      <w:hyperlink w:anchor="_ENREF_2" w:tooltip="Zheng, 2009 #2" w:history="1">
        <w:r w:rsidR="00B951CB">
          <w:rPr>
            <w:noProof/>
          </w:rPr>
          <w:t>2</w:t>
        </w:r>
      </w:hyperlink>
      <w:r w:rsidR="00B951CB">
        <w:rPr>
          <w:noProof/>
        </w:rPr>
        <w:t>]</w:t>
      </w:r>
      <w:r w:rsidR="00B951CB">
        <w:fldChar w:fldCharType="end"/>
      </w:r>
      <w:r>
        <w:t>.</w:t>
      </w:r>
      <w:r w:rsidR="0092709B">
        <w:t xml:space="preserve"> </w:t>
      </w:r>
      <w:r>
        <w:t>With this premise, we</w:t>
      </w:r>
      <w:r w:rsidR="00C557C1">
        <w:t xml:space="preserve"> decided to explore</w:t>
      </w:r>
      <w:r w:rsidR="00C557C1">
        <w:rPr>
          <w:lang w:eastAsia="zh-CN"/>
        </w:rPr>
        <w:t xml:space="preserve"> fractional weights for meronym relationships</w:t>
      </w:r>
      <w:r>
        <w:rPr>
          <w:lang w:eastAsia="zh-CN"/>
        </w:rPr>
        <w:t xml:space="preserve"> to see if incremental increases could reduce noise and constraints to document characterization while adding useful information</w:t>
      </w:r>
      <w:r w:rsidR="00C557C1">
        <w:rPr>
          <w:lang w:eastAsia="zh-CN"/>
        </w:rPr>
        <w:t>.</w:t>
      </w:r>
      <w:r w:rsidR="00BC3ABC">
        <w:rPr>
          <w:lang w:eastAsia="zh-CN"/>
        </w:rPr>
        <w:t xml:space="preserve"> </w:t>
      </w:r>
      <w:r w:rsidR="004C228B">
        <w:rPr>
          <w:lang w:eastAsia="zh-CN"/>
        </w:rPr>
        <w:t xml:space="preserve">We re-ran the same </w:t>
      </w:r>
      <w:r w:rsidR="00C557C1">
        <w:rPr>
          <w:lang w:eastAsia="zh-CN"/>
        </w:rPr>
        <w:t>data</w:t>
      </w:r>
      <w:r w:rsidR="004C228B">
        <w:rPr>
          <w:lang w:eastAsia="zh-CN"/>
        </w:rPr>
        <w:t xml:space="preserve">sets but altered the weight associated with </w:t>
      </w:r>
      <w:r w:rsidR="0092709B">
        <w:rPr>
          <w:lang w:eastAsia="zh-CN"/>
        </w:rPr>
        <w:t xml:space="preserve">the frequency count of </w:t>
      </w:r>
      <w:r w:rsidR="0063430C">
        <w:rPr>
          <w:lang w:eastAsia="zh-CN"/>
        </w:rPr>
        <w:t>a</w:t>
      </w:r>
      <w:r w:rsidR="004C228B">
        <w:rPr>
          <w:lang w:eastAsia="zh-CN"/>
        </w:rPr>
        <w:t xml:space="preserve"> </w:t>
      </w:r>
      <w:r w:rsidR="0063430C">
        <w:rPr>
          <w:lang w:eastAsia="zh-CN"/>
        </w:rPr>
        <w:t>meronym</w:t>
      </w:r>
      <w:r w:rsidR="00C557C1">
        <w:rPr>
          <w:lang w:eastAsia="zh-CN"/>
        </w:rPr>
        <w:t xml:space="preserve"> relationship</w:t>
      </w:r>
      <w:r w:rsidR="0063430C">
        <w:rPr>
          <w:lang w:eastAsia="zh-CN"/>
        </w:rPr>
        <w:t xml:space="preserve">. The weights </w:t>
      </w:r>
      <w:r w:rsidR="00143145">
        <w:rPr>
          <w:lang w:eastAsia="zh-CN"/>
        </w:rPr>
        <w:t xml:space="preserve">used to calculate the contribution of a meronym to the concept chain were </w:t>
      </w:r>
      <w:r w:rsidR="0063430C">
        <w:rPr>
          <w:lang w:eastAsia="zh-CN"/>
        </w:rPr>
        <w:t>0.25, 0.5, and 0.75</w:t>
      </w:r>
      <w:r w:rsidR="002C0B27">
        <w:rPr>
          <w:rFonts w:hint="eastAsia"/>
          <w:lang w:eastAsia="zh-CN"/>
        </w:rPr>
        <w:t>.</w:t>
      </w:r>
      <w:r w:rsidR="0063430C">
        <w:rPr>
          <w:lang w:eastAsia="zh-CN"/>
        </w:rPr>
        <w:t xml:space="preserve"> Table </w:t>
      </w:r>
      <w:r w:rsidR="0003050E">
        <w:rPr>
          <w:rFonts w:hint="eastAsia"/>
          <w:lang w:eastAsia="zh-CN"/>
        </w:rPr>
        <w:t>5</w:t>
      </w:r>
      <w:r>
        <w:rPr>
          <w:lang w:eastAsia="zh-CN"/>
        </w:rPr>
        <w:t xml:space="preserve"> shows the results</w:t>
      </w:r>
      <w:r w:rsidR="00907803">
        <w:rPr>
          <w:lang w:eastAsia="zh-CN"/>
        </w:rPr>
        <w:t xml:space="preserve"> of all weights of meronyms including concept chains with no meronyms (</w:t>
      </w:r>
      <w:r w:rsidR="0012105F">
        <w:rPr>
          <w:lang w:eastAsia="zh-CN"/>
        </w:rPr>
        <w:t xml:space="preserve">column titled Concept Chain </w:t>
      </w:r>
      <w:r w:rsidR="00907803">
        <w:rPr>
          <w:lang w:eastAsia="zh-CN"/>
        </w:rPr>
        <w:t xml:space="preserve">0) </w:t>
      </w:r>
      <w:r w:rsidR="0012105F">
        <w:rPr>
          <w:lang w:eastAsia="zh-CN"/>
        </w:rPr>
        <w:t>and placing</w:t>
      </w:r>
      <w:r w:rsidR="00907803">
        <w:rPr>
          <w:lang w:eastAsia="zh-CN"/>
        </w:rPr>
        <w:t xml:space="preserve"> meronyms on equal footing to synonyms and hypernyms </w:t>
      </w:r>
      <w:r w:rsidR="0012105F">
        <w:rPr>
          <w:lang w:eastAsia="zh-CN"/>
        </w:rPr>
        <w:t xml:space="preserve">(column titled Concept Chain </w:t>
      </w:r>
      <w:r w:rsidR="00C55082">
        <w:rPr>
          <w:lang w:eastAsia="zh-CN"/>
        </w:rPr>
        <w:t>1</w:t>
      </w:r>
      <w:r w:rsidR="00907803">
        <w:rPr>
          <w:lang w:eastAsia="zh-CN"/>
        </w:rPr>
        <w:t>)</w:t>
      </w:r>
      <w:r w:rsidR="0063430C">
        <w:rPr>
          <w:lang w:eastAsia="zh-CN"/>
        </w:rPr>
        <w:t>.</w:t>
      </w:r>
      <w:r w:rsidR="001245F9">
        <w:rPr>
          <w:rFonts w:hint="eastAsia"/>
          <w:lang w:eastAsia="zh-CN"/>
        </w:rPr>
        <w:t xml:space="preserve"> </w:t>
      </w:r>
    </w:p>
    <w:p w:rsidR="0063430C" w:rsidRDefault="0063430C" w:rsidP="0063430C">
      <w:pPr>
        <w:pStyle w:val="Caption"/>
        <w:keepNext/>
      </w:pPr>
      <w:proofErr w:type="gramStart"/>
      <w:r>
        <w:t xml:space="preserve">Table </w:t>
      </w:r>
      <w:r w:rsidR="0003050E">
        <w:rPr>
          <w:rFonts w:hint="eastAsia"/>
          <w:lang w:eastAsia="zh-CN"/>
        </w:rPr>
        <w:t>5</w:t>
      </w:r>
      <w:r>
        <w:t>.</w:t>
      </w:r>
      <w:proofErr w:type="gramEnd"/>
      <w:r>
        <w:t xml:space="preserve"> Weighted Meronyms</w:t>
      </w:r>
    </w:p>
    <w:tbl>
      <w:tblPr>
        <w:tblW w:w="4771" w:type="dxa"/>
        <w:jc w:val="righ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81"/>
        <w:gridCol w:w="778"/>
        <w:gridCol w:w="778"/>
        <w:gridCol w:w="778"/>
        <w:gridCol w:w="778"/>
        <w:gridCol w:w="778"/>
      </w:tblGrid>
      <w:tr w:rsidR="00B64CEE" w:rsidTr="00930DB2">
        <w:trPr>
          <w:jc w:val="right"/>
        </w:trPr>
        <w:tc>
          <w:tcPr>
            <w:tcW w:w="881" w:type="dxa"/>
            <w:vAlign w:val="center"/>
          </w:tcPr>
          <w:p w:rsidR="00B64CEE" w:rsidRPr="001378BC" w:rsidRDefault="00B64CEE" w:rsidP="001378BC">
            <w:pPr>
              <w:jc w:val="center"/>
              <w:rPr>
                <w:b/>
              </w:rPr>
            </w:pPr>
            <w:r w:rsidRPr="001378BC">
              <w:rPr>
                <w:b/>
              </w:rPr>
              <w:t>Dataset</w:t>
            </w:r>
          </w:p>
        </w:tc>
        <w:tc>
          <w:tcPr>
            <w:tcW w:w="778" w:type="dxa"/>
            <w:vAlign w:val="center"/>
          </w:tcPr>
          <w:p w:rsidR="00B64CEE" w:rsidRPr="001378BC" w:rsidRDefault="00B64CEE" w:rsidP="00B64CEE">
            <w:pPr>
              <w:jc w:val="center"/>
              <w:rPr>
                <w:b/>
              </w:rPr>
            </w:pPr>
            <w:r w:rsidRPr="001378BC">
              <w:rPr>
                <w:b/>
              </w:rPr>
              <w:t>Concept Chain</w:t>
            </w:r>
            <w:r w:rsidR="004227B6">
              <w:rPr>
                <w:b/>
              </w:rPr>
              <w:br/>
            </w:r>
            <w:r>
              <w:rPr>
                <w:b/>
              </w:rPr>
              <w:t>(0)</w:t>
            </w:r>
          </w:p>
        </w:tc>
        <w:tc>
          <w:tcPr>
            <w:tcW w:w="778" w:type="dxa"/>
            <w:vAlign w:val="center"/>
          </w:tcPr>
          <w:p w:rsidR="00B64CEE" w:rsidRPr="001378BC" w:rsidRDefault="00B64CEE" w:rsidP="001378BC">
            <w:pPr>
              <w:jc w:val="center"/>
              <w:rPr>
                <w:b/>
              </w:rPr>
            </w:pPr>
            <w:r w:rsidRPr="001378BC">
              <w:rPr>
                <w:b/>
              </w:rPr>
              <w:t>Concept Chain (0.25)</w:t>
            </w:r>
          </w:p>
        </w:tc>
        <w:tc>
          <w:tcPr>
            <w:tcW w:w="778" w:type="dxa"/>
          </w:tcPr>
          <w:p w:rsidR="00B64CEE" w:rsidRPr="001378BC" w:rsidRDefault="00B64CEE" w:rsidP="001378BC">
            <w:pPr>
              <w:jc w:val="center"/>
              <w:rPr>
                <w:b/>
              </w:rPr>
            </w:pPr>
            <w:r w:rsidRPr="001378BC">
              <w:rPr>
                <w:b/>
              </w:rPr>
              <w:t>Concept Chain (0.5)</w:t>
            </w:r>
          </w:p>
        </w:tc>
        <w:tc>
          <w:tcPr>
            <w:tcW w:w="778" w:type="dxa"/>
          </w:tcPr>
          <w:p w:rsidR="00B64CEE" w:rsidRPr="001378BC" w:rsidRDefault="00B64CEE" w:rsidP="001378BC">
            <w:pPr>
              <w:jc w:val="center"/>
              <w:rPr>
                <w:b/>
              </w:rPr>
            </w:pPr>
            <w:r w:rsidRPr="001378BC">
              <w:rPr>
                <w:b/>
              </w:rPr>
              <w:t>Concept Chain (0.75)</w:t>
            </w:r>
          </w:p>
        </w:tc>
        <w:tc>
          <w:tcPr>
            <w:tcW w:w="778" w:type="dxa"/>
            <w:vAlign w:val="center"/>
          </w:tcPr>
          <w:p w:rsidR="00B64CEE" w:rsidRPr="001378BC" w:rsidRDefault="00B64CEE" w:rsidP="00B64CEE">
            <w:pPr>
              <w:jc w:val="center"/>
              <w:rPr>
                <w:b/>
              </w:rPr>
            </w:pPr>
            <w:r w:rsidRPr="001378BC">
              <w:rPr>
                <w:b/>
              </w:rPr>
              <w:t xml:space="preserve">Concept Chain </w:t>
            </w:r>
            <w:r w:rsidR="004227B6">
              <w:rPr>
                <w:b/>
              </w:rPr>
              <w:br/>
            </w:r>
            <w:r>
              <w:rPr>
                <w:b/>
              </w:rPr>
              <w:t>(1)</w:t>
            </w:r>
          </w:p>
        </w:tc>
      </w:tr>
      <w:tr w:rsidR="00B64CEE" w:rsidTr="00930DB2">
        <w:trPr>
          <w:jc w:val="right"/>
        </w:trPr>
        <w:tc>
          <w:tcPr>
            <w:tcW w:w="881" w:type="dxa"/>
            <w:vAlign w:val="center"/>
          </w:tcPr>
          <w:p w:rsidR="00B64CEE" w:rsidRPr="001378BC" w:rsidRDefault="00B64CEE" w:rsidP="001378BC">
            <w:pPr>
              <w:jc w:val="center"/>
              <w:rPr>
                <w:b/>
              </w:rPr>
            </w:pPr>
            <w:r w:rsidRPr="001378BC">
              <w:rPr>
                <w:b/>
              </w:rPr>
              <w:t>T-1</w:t>
            </w:r>
          </w:p>
        </w:tc>
        <w:tc>
          <w:tcPr>
            <w:tcW w:w="778" w:type="dxa"/>
            <w:vAlign w:val="center"/>
          </w:tcPr>
          <w:p w:rsidR="00B64CEE" w:rsidRPr="00B64CEE" w:rsidRDefault="0069503F" w:rsidP="001378BC">
            <w:pPr>
              <w:jc w:val="center"/>
            </w:pPr>
            <w:r>
              <w:t>76.4</w:t>
            </w:r>
            <w:r w:rsidR="00B64CEE" w:rsidRPr="00930DB2">
              <w:t>%</w:t>
            </w:r>
          </w:p>
        </w:tc>
        <w:tc>
          <w:tcPr>
            <w:tcW w:w="778" w:type="dxa"/>
            <w:vAlign w:val="center"/>
          </w:tcPr>
          <w:p w:rsidR="00B64CEE" w:rsidRPr="00B1101D" w:rsidRDefault="0069503F" w:rsidP="001378BC">
            <w:pPr>
              <w:jc w:val="center"/>
            </w:pPr>
            <w:r>
              <w:t>72.9</w:t>
            </w:r>
            <w:r w:rsidR="00B64CEE" w:rsidRPr="00B1101D">
              <w:t>%</w:t>
            </w:r>
          </w:p>
        </w:tc>
        <w:tc>
          <w:tcPr>
            <w:tcW w:w="778" w:type="dxa"/>
          </w:tcPr>
          <w:p w:rsidR="00B64CEE" w:rsidRPr="001378BC" w:rsidRDefault="0069503F" w:rsidP="001378BC">
            <w:pPr>
              <w:jc w:val="center"/>
              <w:rPr>
                <w:b/>
              </w:rPr>
            </w:pPr>
            <w:r>
              <w:rPr>
                <w:b/>
              </w:rPr>
              <w:t>82.6</w:t>
            </w:r>
            <w:r w:rsidR="00B64CEE" w:rsidRPr="001378BC">
              <w:rPr>
                <w:b/>
              </w:rPr>
              <w:t>%</w:t>
            </w:r>
          </w:p>
        </w:tc>
        <w:tc>
          <w:tcPr>
            <w:tcW w:w="778" w:type="dxa"/>
          </w:tcPr>
          <w:p w:rsidR="00B64CEE" w:rsidRPr="00B1101D" w:rsidRDefault="0069503F" w:rsidP="001378BC">
            <w:pPr>
              <w:jc w:val="center"/>
            </w:pPr>
            <w:r>
              <w:t>79.4</w:t>
            </w:r>
            <w:r w:rsidR="00B64CEE">
              <w:t>%</w:t>
            </w:r>
          </w:p>
        </w:tc>
        <w:tc>
          <w:tcPr>
            <w:tcW w:w="778" w:type="dxa"/>
            <w:vAlign w:val="center"/>
          </w:tcPr>
          <w:p w:rsidR="00B64CEE" w:rsidRPr="004227B6" w:rsidRDefault="0069503F" w:rsidP="001378BC">
            <w:pPr>
              <w:jc w:val="center"/>
            </w:pPr>
            <w:r>
              <w:t>78.8</w:t>
            </w:r>
            <w:r w:rsidR="00B64CEE" w:rsidRPr="00930DB2">
              <w:t>%</w:t>
            </w:r>
          </w:p>
        </w:tc>
      </w:tr>
      <w:tr w:rsidR="00B64CEE" w:rsidTr="00930DB2">
        <w:trPr>
          <w:jc w:val="right"/>
        </w:trPr>
        <w:tc>
          <w:tcPr>
            <w:tcW w:w="881" w:type="dxa"/>
            <w:vAlign w:val="center"/>
          </w:tcPr>
          <w:p w:rsidR="00B64CEE" w:rsidRPr="001378BC" w:rsidRDefault="00B64CEE" w:rsidP="001378BC">
            <w:pPr>
              <w:jc w:val="center"/>
              <w:rPr>
                <w:b/>
              </w:rPr>
            </w:pPr>
            <w:r w:rsidRPr="001378BC">
              <w:rPr>
                <w:b/>
              </w:rPr>
              <w:t>T-2</w:t>
            </w:r>
          </w:p>
        </w:tc>
        <w:tc>
          <w:tcPr>
            <w:tcW w:w="778" w:type="dxa"/>
            <w:vAlign w:val="center"/>
          </w:tcPr>
          <w:p w:rsidR="00B64CEE" w:rsidRPr="00B64CEE" w:rsidRDefault="0069503F" w:rsidP="001378BC">
            <w:pPr>
              <w:jc w:val="center"/>
            </w:pPr>
            <w:r>
              <w:t>83.2</w:t>
            </w:r>
            <w:r w:rsidR="00B64CEE" w:rsidRPr="00930DB2">
              <w:t>%</w:t>
            </w:r>
          </w:p>
        </w:tc>
        <w:tc>
          <w:tcPr>
            <w:tcW w:w="778" w:type="dxa"/>
            <w:vAlign w:val="center"/>
          </w:tcPr>
          <w:p w:rsidR="00B64CEE" w:rsidRPr="00B1101D" w:rsidRDefault="0069503F" w:rsidP="001378BC">
            <w:pPr>
              <w:jc w:val="center"/>
            </w:pPr>
            <w:r w:rsidRPr="0069503F">
              <w:rPr>
                <w:b/>
              </w:rPr>
              <w:t>85.3</w:t>
            </w:r>
            <w:r w:rsidR="00B64CEE" w:rsidRPr="0069503F">
              <w:rPr>
                <w:b/>
              </w:rPr>
              <w:t>%</w:t>
            </w:r>
          </w:p>
        </w:tc>
        <w:tc>
          <w:tcPr>
            <w:tcW w:w="778" w:type="dxa"/>
          </w:tcPr>
          <w:p w:rsidR="00B64CEE" w:rsidRPr="00B1101D" w:rsidRDefault="0069503F" w:rsidP="001378BC">
            <w:pPr>
              <w:jc w:val="center"/>
            </w:pPr>
            <w:r>
              <w:t>82.5</w:t>
            </w:r>
            <w:r w:rsidR="00B64CEE">
              <w:t>%</w:t>
            </w:r>
          </w:p>
        </w:tc>
        <w:tc>
          <w:tcPr>
            <w:tcW w:w="778" w:type="dxa"/>
          </w:tcPr>
          <w:p w:rsidR="00B64CEE" w:rsidRPr="0069503F" w:rsidRDefault="0069503F" w:rsidP="001378BC">
            <w:pPr>
              <w:jc w:val="center"/>
            </w:pPr>
            <w:r w:rsidRPr="0069503F">
              <w:t>83.3</w:t>
            </w:r>
            <w:r w:rsidR="00B64CEE" w:rsidRPr="0069503F">
              <w:t>%</w:t>
            </w:r>
          </w:p>
        </w:tc>
        <w:tc>
          <w:tcPr>
            <w:tcW w:w="778" w:type="dxa"/>
            <w:vAlign w:val="center"/>
          </w:tcPr>
          <w:p w:rsidR="00B64CEE" w:rsidRPr="00930DB2" w:rsidRDefault="0069503F" w:rsidP="0069503F">
            <w:pPr>
              <w:jc w:val="center"/>
            </w:pPr>
            <w:r w:rsidRPr="00930DB2">
              <w:t>8</w:t>
            </w:r>
            <w:r>
              <w:t>3</w:t>
            </w:r>
            <w:r w:rsidR="00B64CEE" w:rsidRPr="00930DB2">
              <w:t>.3%</w:t>
            </w:r>
          </w:p>
        </w:tc>
      </w:tr>
      <w:tr w:rsidR="00B64CEE" w:rsidTr="00930DB2">
        <w:trPr>
          <w:jc w:val="right"/>
        </w:trPr>
        <w:tc>
          <w:tcPr>
            <w:tcW w:w="881" w:type="dxa"/>
            <w:vAlign w:val="center"/>
          </w:tcPr>
          <w:p w:rsidR="00B64CEE" w:rsidRPr="001378BC" w:rsidRDefault="00B64CEE" w:rsidP="001378BC">
            <w:pPr>
              <w:jc w:val="center"/>
              <w:rPr>
                <w:b/>
              </w:rPr>
            </w:pPr>
            <w:r w:rsidRPr="001378BC">
              <w:rPr>
                <w:b/>
              </w:rPr>
              <w:t>T-6</w:t>
            </w:r>
          </w:p>
        </w:tc>
        <w:tc>
          <w:tcPr>
            <w:tcW w:w="778" w:type="dxa"/>
            <w:vAlign w:val="center"/>
          </w:tcPr>
          <w:p w:rsidR="00B64CEE" w:rsidRPr="00B64CEE" w:rsidRDefault="0069503F" w:rsidP="001378BC">
            <w:pPr>
              <w:jc w:val="center"/>
            </w:pPr>
            <w:r>
              <w:t>73.5</w:t>
            </w:r>
            <w:r w:rsidR="00B64CEE" w:rsidRPr="00930DB2">
              <w:t>%</w:t>
            </w:r>
          </w:p>
        </w:tc>
        <w:tc>
          <w:tcPr>
            <w:tcW w:w="778" w:type="dxa"/>
            <w:vAlign w:val="center"/>
          </w:tcPr>
          <w:p w:rsidR="00B64CEE" w:rsidRPr="00B1101D" w:rsidRDefault="0069503F" w:rsidP="001378BC">
            <w:pPr>
              <w:jc w:val="center"/>
            </w:pPr>
            <w:r>
              <w:t>70.8</w:t>
            </w:r>
            <w:r w:rsidR="00B64CEE" w:rsidRPr="00B1101D">
              <w:t>%</w:t>
            </w:r>
          </w:p>
        </w:tc>
        <w:tc>
          <w:tcPr>
            <w:tcW w:w="778" w:type="dxa"/>
          </w:tcPr>
          <w:p w:rsidR="00B64CEE" w:rsidRPr="00242734" w:rsidRDefault="0069503F" w:rsidP="001378BC">
            <w:pPr>
              <w:jc w:val="center"/>
              <w:rPr>
                <w:b/>
              </w:rPr>
            </w:pPr>
            <w:r w:rsidRPr="0069503F">
              <w:t>68.3</w:t>
            </w:r>
            <w:r w:rsidR="00B64CEE" w:rsidRPr="0069503F">
              <w:t>%</w:t>
            </w:r>
          </w:p>
        </w:tc>
        <w:tc>
          <w:tcPr>
            <w:tcW w:w="778" w:type="dxa"/>
          </w:tcPr>
          <w:p w:rsidR="00B64CEE" w:rsidRPr="00B1101D" w:rsidRDefault="0069503F" w:rsidP="001378BC">
            <w:pPr>
              <w:jc w:val="center"/>
            </w:pPr>
            <w:r w:rsidRPr="0069503F">
              <w:rPr>
                <w:b/>
              </w:rPr>
              <w:t>73.8</w:t>
            </w:r>
            <w:r w:rsidR="00B64CEE" w:rsidRPr="0069503F">
              <w:rPr>
                <w:b/>
              </w:rPr>
              <w:t>%</w:t>
            </w:r>
          </w:p>
        </w:tc>
        <w:tc>
          <w:tcPr>
            <w:tcW w:w="778" w:type="dxa"/>
            <w:vAlign w:val="center"/>
          </w:tcPr>
          <w:p w:rsidR="00B64CEE" w:rsidRDefault="0069503F" w:rsidP="001378BC">
            <w:pPr>
              <w:jc w:val="center"/>
            </w:pPr>
            <w:r>
              <w:t>72</w:t>
            </w:r>
            <w:r w:rsidR="00B64CEE" w:rsidRPr="00930DB2">
              <w:t>.0</w:t>
            </w:r>
            <w:r w:rsidR="00B64CEE" w:rsidRPr="00C30906">
              <w:t>%</w:t>
            </w:r>
          </w:p>
        </w:tc>
      </w:tr>
      <w:tr w:rsidR="00B64CEE" w:rsidTr="00930DB2">
        <w:trPr>
          <w:jc w:val="right"/>
        </w:trPr>
        <w:tc>
          <w:tcPr>
            <w:tcW w:w="881" w:type="dxa"/>
            <w:vAlign w:val="center"/>
          </w:tcPr>
          <w:p w:rsidR="00B64CEE" w:rsidRPr="001378BC" w:rsidRDefault="00B64CEE" w:rsidP="001378BC">
            <w:pPr>
              <w:jc w:val="center"/>
              <w:rPr>
                <w:b/>
              </w:rPr>
            </w:pPr>
            <w:r w:rsidRPr="001378BC">
              <w:rPr>
                <w:b/>
              </w:rPr>
              <w:t>T-8</w:t>
            </w:r>
          </w:p>
        </w:tc>
        <w:tc>
          <w:tcPr>
            <w:tcW w:w="778" w:type="dxa"/>
            <w:vAlign w:val="center"/>
          </w:tcPr>
          <w:p w:rsidR="00B64CEE" w:rsidRPr="00B64CEE" w:rsidRDefault="0069503F" w:rsidP="001378BC">
            <w:pPr>
              <w:jc w:val="center"/>
            </w:pPr>
            <w:r>
              <w:t>69.3</w:t>
            </w:r>
            <w:r w:rsidR="00B64CEE" w:rsidRPr="00930DB2">
              <w:t>%</w:t>
            </w:r>
          </w:p>
        </w:tc>
        <w:tc>
          <w:tcPr>
            <w:tcW w:w="778" w:type="dxa"/>
            <w:vAlign w:val="center"/>
          </w:tcPr>
          <w:p w:rsidR="00B64CEE" w:rsidRPr="00B1101D" w:rsidRDefault="0069503F" w:rsidP="001378BC">
            <w:pPr>
              <w:jc w:val="center"/>
            </w:pPr>
            <w:r>
              <w:t>70.0</w:t>
            </w:r>
            <w:r w:rsidR="00C30906">
              <w:t>%</w:t>
            </w:r>
          </w:p>
        </w:tc>
        <w:tc>
          <w:tcPr>
            <w:tcW w:w="778" w:type="dxa"/>
          </w:tcPr>
          <w:p w:rsidR="00B64CEE" w:rsidRPr="00C30906" w:rsidRDefault="00C30906" w:rsidP="001378BC">
            <w:pPr>
              <w:jc w:val="center"/>
              <w:rPr>
                <w:b/>
              </w:rPr>
            </w:pPr>
            <w:r w:rsidRPr="00C30906">
              <w:rPr>
                <w:b/>
              </w:rPr>
              <w:t>74.6</w:t>
            </w:r>
            <w:r w:rsidR="00B64CEE" w:rsidRPr="00C30906">
              <w:rPr>
                <w:b/>
              </w:rPr>
              <w:t>%</w:t>
            </w:r>
          </w:p>
        </w:tc>
        <w:tc>
          <w:tcPr>
            <w:tcW w:w="778" w:type="dxa"/>
          </w:tcPr>
          <w:p w:rsidR="00B64CEE" w:rsidRPr="00B1101D" w:rsidRDefault="00C30906" w:rsidP="001378BC">
            <w:pPr>
              <w:jc w:val="center"/>
            </w:pPr>
            <w:r>
              <w:t>71.5</w:t>
            </w:r>
            <w:r w:rsidR="00B64CEE">
              <w:t>%</w:t>
            </w:r>
          </w:p>
        </w:tc>
        <w:tc>
          <w:tcPr>
            <w:tcW w:w="778" w:type="dxa"/>
            <w:vAlign w:val="center"/>
          </w:tcPr>
          <w:p w:rsidR="00B64CEE" w:rsidRPr="00C30906" w:rsidRDefault="00C30906" w:rsidP="001378BC">
            <w:pPr>
              <w:jc w:val="center"/>
            </w:pPr>
            <w:r w:rsidRPr="00C30906">
              <w:t>73.3</w:t>
            </w:r>
            <w:r w:rsidR="00B64CEE" w:rsidRPr="00C30906">
              <w:t>%</w:t>
            </w:r>
          </w:p>
        </w:tc>
      </w:tr>
      <w:tr w:rsidR="000E646D" w:rsidTr="00930DB2">
        <w:trPr>
          <w:jc w:val="right"/>
        </w:trPr>
        <w:tc>
          <w:tcPr>
            <w:tcW w:w="881" w:type="dxa"/>
            <w:vAlign w:val="center"/>
          </w:tcPr>
          <w:p w:rsidR="000E646D" w:rsidRPr="001378BC" w:rsidRDefault="000E646D" w:rsidP="001378BC">
            <w:pPr>
              <w:jc w:val="center"/>
              <w:rPr>
                <w:b/>
              </w:rPr>
            </w:pPr>
            <w:r>
              <w:rPr>
                <w:b/>
              </w:rPr>
              <w:t>T-10</w:t>
            </w:r>
          </w:p>
        </w:tc>
        <w:tc>
          <w:tcPr>
            <w:tcW w:w="778" w:type="dxa"/>
            <w:vAlign w:val="center"/>
          </w:tcPr>
          <w:p w:rsidR="000E646D" w:rsidRPr="00930DB2" w:rsidRDefault="009457C7" w:rsidP="001378BC">
            <w:pPr>
              <w:jc w:val="center"/>
            </w:pPr>
            <w:ins w:id="29" w:author="Chong Wang" w:date="2012-04-10T10:13:00Z">
              <w:r>
                <w:rPr>
                  <w:rFonts w:hint="eastAsia"/>
                  <w:lang w:eastAsia="zh-CN"/>
                </w:rPr>
                <w:t>88.8</w:t>
              </w:r>
            </w:ins>
            <w:del w:id="30" w:author="Chong Wang" w:date="2012-04-10T10:13:00Z">
              <w:r w:rsidR="0069503F" w:rsidDel="009457C7">
                <w:delText>89.9</w:delText>
              </w:r>
            </w:del>
            <w:r w:rsidR="0069503F">
              <w:t>%</w:t>
            </w:r>
          </w:p>
        </w:tc>
        <w:tc>
          <w:tcPr>
            <w:tcW w:w="778" w:type="dxa"/>
            <w:vAlign w:val="center"/>
          </w:tcPr>
          <w:p w:rsidR="000E646D" w:rsidRDefault="009457C7" w:rsidP="001378BC">
            <w:pPr>
              <w:jc w:val="center"/>
            </w:pPr>
            <w:ins w:id="31" w:author="Chong Wang" w:date="2012-04-10T10:13:00Z">
              <w:r>
                <w:rPr>
                  <w:rFonts w:hint="eastAsia"/>
                  <w:lang w:eastAsia="zh-CN"/>
                </w:rPr>
                <w:t>88.6</w:t>
              </w:r>
            </w:ins>
            <w:del w:id="32" w:author="Chong Wang" w:date="2012-04-10T10:13:00Z">
              <w:r w:rsidR="0069503F" w:rsidDel="009457C7">
                <w:delText>89.9</w:delText>
              </w:r>
            </w:del>
            <w:r w:rsidR="0069503F">
              <w:t>%</w:t>
            </w:r>
          </w:p>
        </w:tc>
        <w:tc>
          <w:tcPr>
            <w:tcW w:w="778" w:type="dxa"/>
          </w:tcPr>
          <w:p w:rsidR="000E646D" w:rsidRPr="00930DB2" w:rsidRDefault="009457C7" w:rsidP="001378BC">
            <w:pPr>
              <w:jc w:val="center"/>
            </w:pPr>
            <w:ins w:id="33" w:author="Chong Wang" w:date="2012-04-10T10:13:00Z">
              <w:r>
                <w:rPr>
                  <w:rFonts w:hint="eastAsia"/>
                  <w:lang w:eastAsia="zh-CN"/>
                </w:rPr>
                <w:t>90.04</w:t>
              </w:r>
            </w:ins>
            <w:del w:id="34" w:author="Chong Wang" w:date="2012-04-10T10:12:00Z">
              <w:r w:rsidR="0069503F" w:rsidDel="009457C7">
                <w:delText>89.8</w:delText>
              </w:r>
            </w:del>
            <w:r w:rsidR="0069503F">
              <w:t>%</w:t>
            </w:r>
          </w:p>
        </w:tc>
        <w:tc>
          <w:tcPr>
            <w:tcW w:w="778" w:type="dxa"/>
          </w:tcPr>
          <w:p w:rsidR="000E646D" w:rsidRPr="0069503F" w:rsidRDefault="0069503F" w:rsidP="001378BC">
            <w:pPr>
              <w:jc w:val="center"/>
              <w:rPr>
                <w:b/>
              </w:rPr>
            </w:pPr>
            <w:del w:id="35" w:author="Chong Wang" w:date="2012-04-10T10:12:00Z">
              <w:r w:rsidRPr="0069503F" w:rsidDel="009457C7">
                <w:rPr>
                  <w:b/>
                </w:rPr>
                <w:delText>90.1</w:delText>
              </w:r>
            </w:del>
            <w:ins w:id="36" w:author="Chong Wang" w:date="2012-04-10T10:12:00Z">
              <w:r w:rsidR="009457C7">
                <w:rPr>
                  <w:rFonts w:hint="eastAsia"/>
                  <w:b/>
                  <w:lang w:eastAsia="zh-CN"/>
                </w:rPr>
                <w:t>91.0</w:t>
              </w:r>
            </w:ins>
            <w:r w:rsidRPr="0069503F">
              <w:rPr>
                <w:b/>
              </w:rPr>
              <w:t>%</w:t>
            </w:r>
          </w:p>
        </w:tc>
        <w:tc>
          <w:tcPr>
            <w:tcW w:w="778" w:type="dxa"/>
            <w:vAlign w:val="center"/>
          </w:tcPr>
          <w:p w:rsidR="000E646D" w:rsidRPr="0069503F" w:rsidRDefault="009457C7" w:rsidP="001378BC">
            <w:pPr>
              <w:jc w:val="center"/>
            </w:pPr>
            <w:ins w:id="37" w:author="Chong Wang" w:date="2012-04-10T10:11:00Z">
              <w:r>
                <w:rPr>
                  <w:rFonts w:hint="eastAsia"/>
                  <w:lang w:eastAsia="zh-CN"/>
                </w:rPr>
                <w:t>85.8%</w:t>
              </w:r>
            </w:ins>
            <w:del w:id="38" w:author="Chong Wang" w:date="2012-04-10T10:11:00Z">
              <w:r w:rsidR="0069503F" w:rsidRPr="0069503F" w:rsidDel="009457C7">
                <w:delText>84.6%</w:delText>
              </w:r>
            </w:del>
          </w:p>
        </w:tc>
      </w:tr>
      <w:tr w:rsidR="00B64CEE" w:rsidTr="00930DB2">
        <w:trPr>
          <w:jc w:val="right"/>
        </w:trPr>
        <w:tc>
          <w:tcPr>
            <w:tcW w:w="881" w:type="dxa"/>
            <w:vAlign w:val="center"/>
          </w:tcPr>
          <w:p w:rsidR="00B64CEE" w:rsidRPr="001378BC" w:rsidRDefault="00B64CEE" w:rsidP="001378BC">
            <w:pPr>
              <w:jc w:val="center"/>
              <w:rPr>
                <w:b/>
              </w:rPr>
            </w:pPr>
            <w:r w:rsidRPr="001378BC">
              <w:rPr>
                <w:b/>
              </w:rPr>
              <w:t>T-12</w:t>
            </w:r>
          </w:p>
        </w:tc>
        <w:tc>
          <w:tcPr>
            <w:tcW w:w="778" w:type="dxa"/>
            <w:vAlign w:val="center"/>
          </w:tcPr>
          <w:p w:rsidR="00B64CEE" w:rsidRPr="00B64CEE" w:rsidRDefault="00C30906" w:rsidP="00C30906">
            <w:pPr>
              <w:jc w:val="center"/>
            </w:pPr>
            <w:r>
              <w:t>69.3</w:t>
            </w:r>
            <w:r w:rsidR="00B64CEE" w:rsidRPr="00930DB2">
              <w:t>%</w:t>
            </w:r>
          </w:p>
        </w:tc>
        <w:tc>
          <w:tcPr>
            <w:tcW w:w="778" w:type="dxa"/>
            <w:vAlign w:val="center"/>
          </w:tcPr>
          <w:p w:rsidR="00B64CEE" w:rsidRPr="00B1101D" w:rsidRDefault="00C30906" w:rsidP="001378BC">
            <w:pPr>
              <w:jc w:val="center"/>
            </w:pPr>
            <w:r>
              <w:t>69.3</w:t>
            </w:r>
            <w:r w:rsidR="00B64CEE" w:rsidRPr="00B1101D">
              <w:t>%</w:t>
            </w:r>
          </w:p>
        </w:tc>
        <w:tc>
          <w:tcPr>
            <w:tcW w:w="778" w:type="dxa"/>
          </w:tcPr>
          <w:p w:rsidR="00B64CEE" w:rsidRPr="00B1101D" w:rsidRDefault="00C30906" w:rsidP="001378BC">
            <w:pPr>
              <w:jc w:val="center"/>
            </w:pPr>
            <w:r w:rsidRPr="00C30906">
              <w:rPr>
                <w:b/>
              </w:rPr>
              <w:t>69.8</w:t>
            </w:r>
            <w:r w:rsidR="00B64CEE" w:rsidRPr="00C30906">
              <w:rPr>
                <w:b/>
              </w:rPr>
              <w:t>%</w:t>
            </w:r>
          </w:p>
        </w:tc>
        <w:tc>
          <w:tcPr>
            <w:tcW w:w="778" w:type="dxa"/>
          </w:tcPr>
          <w:p w:rsidR="00B64CEE" w:rsidRPr="001378BC" w:rsidRDefault="00C30906" w:rsidP="001378BC">
            <w:pPr>
              <w:jc w:val="center"/>
              <w:rPr>
                <w:b/>
              </w:rPr>
            </w:pPr>
            <w:r w:rsidRPr="00C30906">
              <w:t>67.5</w:t>
            </w:r>
            <w:r w:rsidR="00B64CEE" w:rsidRPr="00C30906">
              <w:t>%</w:t>
            </w:r>
          </w:p>
        </w:tc>
        <w:tc>
          <w:tcPr>
            <w:tcW w:w="778" w:type="dxa"/>
            <w:vAlign w:val="center"/>
          </w:tcPr>
          <w:p w:rsidR="00B64CEE" w:rsidRPr="00930DB2" w:rsidRDefault="00C30906" w:rsidP="001378BC">
            <w:pPr>
              <w:jc w:val="center"/>
            </w:pPr>
            <w:r>
              <w:t>66.2</w:t>
            </w:r>
            <w:r w:rsidR="00B64CEE" w:rsidRPr="00930DB2">
              <w:t>%</w:t>
            </w:r>
          </w:p>
        </w:tc>
      </w:tr>
    </w:tbl>
    <w:p w:rsidR="00907803" w:rsidRPr="001378BC" w:rsidRDefault="00930DB2" w:rsidP="00CB6884">
      <w:pPr>
        <w:spacing w:before="80"/>
        <w:rPr>
          <w:lang w:eastAsia="zh-CN"/>
        </w:rPr>
      </w:pPr>
      <w:r>
        <w:rPr>
          <w:lang w:eastAsia="zh-CN"/>
        </w:rPr>
        <w:t xml:space="preserve">The results </w:t>
      </w:r>
      <w:r w:rsidR="00AB612E">
        <w:rPr>
          <w:lang w:eastAsia="zh-CN"/>
        </w:rPr>
        <w:t>show</w:t>
      </w:r>
      <w:r>
        <w:rPr>
          <w:rFonts w:eastAsia="Batang"/>
          <w:lang w:eastAsia="ko-KR"/>
        </w:rPr>
        <w:t xml:space="preserve"> meronyms provide additive information to the characterization of documents. </w:t>
      </w:r>
      <w:r w:rsidR="00C55082">
        <w:rPr>
          <w:lang w:eastAsia="zh-CN"/>
        </w:rPr>
        <w:t xml:space="preserve">All accuracy values show improvement with the meronym contribution if we use a constant less than 1 in calculating the frequency count of a meronym, but the degree of improvement varies with the weighted value used. We speculate this is due to the different types of meronyms contained in each document and suggest further experiments to analyze the influence of the 3-types of meronyms classified in WordNet. </w:t>
      </w:r>
      <w:r w:rsidR="00C55082">
        <w:rPr>
          <w:rFonts w:eastAsia="Batang"/>
          <w:lang w:eastAsia="ko-KR"/>
        </w:rPr>
        <w:t>Our assumption is</w:t>
      </w:r>
      <w:r w:rsidR="00C30906">
        <w:rPr>
          <w:rFonts w:eastAsia="Batang"/>
          <w:lang w:eastAsia="ko-KR"/>
        </w:rPr>
        <w:t xml:space="preserve"> </w:t>
      </w:r>
      <w:r w:rsidR="00C55082">
        <w:rPr>
          <w:rFonts w:eastAsia="Batang"/>
          <w:lang w:eastAsia="ko-KR"/>
        </w:rPr>
        <w:t>the different types of meronyms</w:t>
      </w:r>
      <w:r w:rsidR="00C30906">
        <w:rPr>
          <w:rFonts w:eastAsia="Batang"/>
          <w:lang w:eastAsia="ko-KR"/>
        </w:rPr>
        <w:t xml:space="preserve"> </w:t>
      </w:r>
      <w:r>
        <w:rPr>
          <w:rFonts w:eastAsia="Batang"/>
          <w:lang w:eastAsia="ko-KR"/>
        </w:rPr>
        <w:t xml:space="preserve">provide </w:t>
      </w:r>
      <w:r w:rsidR="00AB612E">
        <w:rPr>
          <w:rFonts w:eastAsia="Batang"/>
          <w:lang w:eastAsia="ko-KR"/>
        </w:rPr>
        <w:t xml:space="preserve">different levels of useful </w:t>
      </w:r>
      <w:r>
        <w:rPr>
          <w:rFonts w:eastAsia="Batang"/>
          <w:lang w:eastAsia="ko-KR"/>
        </w:rPr>
        <w:t xml:space="preserve">information for document characterization. </w:t>
      </w:r>
      <w:r w:rsidR="00AB612E">
        <w:rPr>
          <w:rFonts w:eastAsia="Batang"/>
          <w:lang w:eastAsia="ko-KR"/>
        </w:rPr>
        <w:t xml:space="preserve">The more informative meronyms contribute to </w:t>
      </w:r>
      <w:r w:rsidR="00AB612E">
        <w:rPr>
          <w:rFonts w:eastAsia="Batang"/>
          <w:lang w:eastAsia="ko-KR"/>
        </w:rPr>
        <w:lastRenderedPageBreak/>
        <w:t xml:space="preserve">improve accuracy </w:t>
      </w:r>
      <w:r>
        <w:rPr>
          <w:rFonts w:eastAsia="Batang"/>
          <w:lang w:eastAsia="ko-KR"/>
        </w:rPr>
        <w:t xml:space="preserve">but </w:t>
      </w:r>
      <w:r w:rsidR="00AB612E">
        <w:rPr>
          <w:rFonts w:eastAsia="Batang"/>
          <w:lang w:eastAsia="ko-KR"/>
        </w:rPr>
        <w:t>the less informative may</w:t>
      </w:r>
      <w:r>
        <w:rPr>
          <w:rFonts w:eastAsia="Batang"/>
          <w:lang w:eastAsia="ko-KR"/>
        </w:rPr>
        <w:t xml:space="preserve"> add noise. This can over constrain text characterization, making it difficult to identify the major concepts found in a document. </w:t>
      </w:r>
    </w:p>
    <w:p w:rsidR="00477768" w:rsidRDefault="00477768" w:rsidP="00477768">
      <w:pPr>
        <w:pStyle w:val="Heading2"/>
        <w:spacing w:before="120"/>
        <w:rPr>
          <w:lang w:eastAsia="zh-CN"/>
        </w:rPr>
      </w:pPr>
      <w:r>
        <w:rPr>
          <w:rFonts w:hint="eastAsia"/>
          <w:lang w:eastAsia="zh-CN"/>
        </w:rPr>
        <w:t>Runtime Comparison</w:t>
      </w:r>
    </w:p>
    <w:p w:rsidR="0080780D" w:rsidRDefault="00AB612E" w:rsidP="00CB6884">
      <w:pPr>
        <w:rPr>
          <w:lang w:eastAsia="zh-CN"/>
        </w:rPr>
      </w:pPr>
      <w:r>
        <w:rPr>
          <w:lang w:eastAsia="zh-CN"/>
        </w:rPr>
        <w:t xml:space="preserve">In addition to analyzing accuracy of utilizing meronyms with concepts, we captured runtime performance information shown in Figure </w:t>
      </w:r>
      <w:r w:rsidR="00CA3612">
        <w:rPr>
          <w:lang w:eastAsia="zh-CN"/>
        </w:rPr>
        <w:t>4</w:t>
      </w:r>
      <w:r>
        <w:rPr>
          <w:lang w:eastAsia="zh-CN"/>
        </w:rPr>
        <w:t xml:space="preserve">. From </w:t>
      </w:r>
      <w:r w:rsidR="0080780D">
        <w:rPr>
          <w:lang w:eastAsia="zh-CN"/>
        </w:rPr>
        <w:t>the</w:t>
      </w:r>
      <w:r>
        <w:rPr>
          <w:lang w:eastAsia="zh-CN"/>
        </w:rPr>
        <w:t xml:space="preserve"> graphs</w:t>
      </w:r>
      <w:r w:rsidR="0080780D">
        <w:rPr>
          <w:lang w:eastAsia="zh-CN"/>
        </w:rPr>
        <w:t>,</w:t>
      </w:r>
      <w:r>
        <w:rPr>
          <w:lang w:eastAsia="zh-CN"/>
        </w:rPr>
        <w:t xml:space="preserve"> we see that </w:t>
      </w:r>
      <w:r w:rsidR="0080780D">
        <w:rPr>
          <w:lang w:eastAsia="zh-CN"/>
        </w:rPr>
        <w:t xml:space="preserve">combined vector construction and clustering time of VSM and TF-IDF is longer than concept chain (CC) performance. We notice clustering time takes a much longer time in VSM and TF-IDF. This is most likely due to the longer vectors lengths in this representation verses the concept chain sizes due to the purification phase. </w:t>
      </w:r>
      <w:ins w:id="39" w:author="NJIT" w:date="2012-04-06T12:21:00Z">
        <w:r w:rsidR="000E571F">
          <w:rPr>
            <w:lang w:eastAsia="zh-CN"/>
          </w:rPr>
          <w:t xml:space="preserve">In VSM and TF-IDF, a vector will contain many low frequency term counts that need to be analyzed during the clustering process. </w:t>
        </w:r>
      </w:ins>
      <w:ins w:id="40" w:author="Chong Wang" w:date="2012-04-10T10:15:00Z">
        <w:r w:rsidR="007F1A77">
          <w:rPr>
            <w:rFonts w:hint="eastAsia"/>
            <w:lang w:eastAsia="zh-CN"/>
          </w:rPr>
          <w:t xml:space="preserve">In </w:t>
        </w:r>
      </w:ins>
      <w:ins w:id="41" w:author="Chong Wang" w:date="2012-04-10T10:30:00Z">
        <w:r w:rsidR="007F1A77">
          <w:rPr>
            <w:rFonts w:hint="eastAsia"/>
            <w:lang w:eastAsia="zh-CN"/>
          </w:rPr>
          <w:t>c</w:t>
        </w:r>
      </w:ins>
      <w:ins w:id="42" w:author="Chong Wang" w:date="2012-04-10T10:15:00Z">
        <w:r w:rsidR="007F1A77">
          <w:rPr>
            <w:rFonts w:hint="eastAsia"/>
            <w:lang w:eastAsia="zh-CN"/>
          </w:rPr>
          <w:t xml:space="preserve">oncept </w:t>
        </w:r>
      </w:ins>
      <w:ins w:id="43" w:author="Chong Wang" w:date="2012-04-10T10:30:00Z">
        <w:r w:rsidR="007F1A77">
          <w:rPr>
            <w:rFonts w:hint="eastAsia"/>
            <w:lang w:eastAsia="zh-CN"/>
          </w:rPr>
          <w:t>c</w:t>
        </w:r>
      </w:ins>
      <w:ins w:id="44" w:author="Chong Wang" w:date="2012-04-10T10:15:00Z">
        <w:r w:rsidR="007F1A77">
          <w:rPr>
            <w:rFonts w:hint="eastAsia"/>
            <w:lang w:eastAsia="zh-CN"/>
          </w:rPr>
          <w:t>hain</w:t>
        </w:r>
        <w:r w:rsidR="009457C7">
          <w:rPr>
            <w:rFonts w:hint="eastAsia"/>
            <w:lang w:eastAsia="zh-CN"/>
          </w:rPr>
          <w:t>, t</w:t>
        </w:r>
      </w:ins>
      <w:ins w:id="45" w:author="NJIT" w:date="2012-04-06T12:21:00Z">
        <w:del w:id="46" w:author="Chong Wang" w:date="2012-04-10T10:15:00Z">
          <w:r w:rsidR="000E571F" w:rsidDel="009457C7">
            <w:rPr>
              <w:lang w:eastAsia="zh-CN"/>
            </w:rPr>
            <w:delText>T</w:delText>
          </w:r>
        </w:del>
        <w:r w:rsidR="000E571F">
          <w:rPr>
            <w:lang w:eastAsia="zh-CN"/>
          </w:rPr>
          <w:t xml:space="preserve">hese low frequency terms are pruned out during the </w:t>
        </w:r>
      </w:ins>
      <w:ins w:id="47" w:author="NJIT" w:date="2012-04-06T12:23:00Z">
        <w:r w:rsidR="000E571F">
          <w:rPr>
            <w:lang w:eastAsia="zh-CN"/>
          </w:rPr>
          <w:t>purification</w:t>
        </w:r>
      </w:ins>
      <w:ins w:id="48" w:author="NJIT" w:date="2012-04-06T12:21:00Z">
        <w:r w:rsidR="000E571F">
          <w:rPr>
            <w:lang w:eastAsia="zh-CN"/>
          </w:rPr>
          <w:t xml:space="preserve"> </w:t>
        </w:r>
      </w:ins>
      <w:ins w:id="49" w:author="NJIT" w:date="2012-04-06T12:23:00Z">
        <w:r w:rsidR="000E571F">
          <w:rPr>
            <w:lang w:eastAsia="zh-CN"/>
          </w:rPr>
          <w:t xml:space="preserve">phase based on </w:t>
        </w:r>
      </w:ins>
      <w:ins w:id="50" w:author="NJIT" w:date="2012-04-06T12:24:00Z">
        <w:r w:rsidR="000E571F">
          <w:rPr>
            <w:lang w:eastAsia="zh-CN"/>
          </w:rPr>
          <w:t>the specified</w:t>
        </w:r>
      </w:ins>
      <w:ins w:id="51" w:author="NJIT" w:date="2012-04-06T12:23:00Z">
        <w:r w:rsidR="000E571F">
          <w:rPr>
            <w:lang w:eastAsia="zh-CN"/>
          </w:rPr>
          <w:t xml:space="preserve"> threshold as described in section </w:t>
        </w:r>
      </w:ins>
      <w:ins w:id="52" w:author="NJIT" w:date="2012-04-06T12:26:00Z">
        <w:r w:rsidR="000E571F">
          <w:rPr>
            <w:lang w:eastAsia="zh-CN"/>
          </w:rPr>
          <w:t>3.4.</w:t>
        </w:r>
      </w:ins>
      <w:ins w:id="53" w:author="Chong Wang" w:date="2012-04-10T10:15:00Z">
        <w:r w:rsidR="009457C7">
          <w:rPr>
            <w:rFonts w:hint="eastAsia"/>
            <w:lang w:eastAsia="zh-CN"/>
          </w:rPr>
          <w:t xml:space="preserve"> </w:t>
        </w:r>
      </w:ins>
      <w:ins w:id="54" w:author="Chong Wang" w:date="2012-04-10T10:19:00Z">
        <w:r w:rsidR="009457C7">
          <w:rPr>
            <w:lang w:eastAsia="zh-CN"/>
          </w:rPr>
          <w:t>Because</w:t>
        </w:r>
        <w:r w:rsidR="007F1A77">
          <w:rPr>
            <w:rFonts w:hint="eastAsia"/>
            <w:lang w:eastAsia="zh-CN"/>
          </w:rPr>
          <w:t xml:space="preserve"> TF-IDF and VSM take in</w:t>
        </w:r>
        <w:r w:rsidR="009457C7">
          <w:rPr>
            <w:rFonts w:hint="eastAsia"/>
            <w:lang w:eastAsia="zh-CN"/>
          </w:rPr>
          <w:t xml:space="preserve">to account all </w:t>
        </w:r>
      </w:ins>
      <w:ins w:id="55" w:author="Chong Wang" w:date="2012-04-10T10:24:00Z">
        <w:r w:rsidR="007F1A77">
          <w:rPr>
            <w:rFonts w:hint="eastAsia"/>
            <w:lang w:eastAsia="zh-CN"/>
          </w:rPr>
          <w:t>non-</w:t>
        </w:r>
        <w:proofErr w:type="spellStart"/>
        <w:r w:rsidR="007F1A77">
          <w:rPr>
            <w:rFonts w:hint="eastAsia"/>
            <w:lang w:eastAsia="zh-CN"/>
          </w:rPr>
          <w:t>stop</w:t>
        </w:r>
      </w:ins>
      <w:ins w:id="56" w:author="Chong Wang" w:date="2012-04-10T10:19:00Z">
        <w:r w:rsidR="009457C7">
          <w:rPr>
            <w:rFonts w:hint="eastAsia"/>
            <w:lang w:eastAsia="zh-CN"/>
          </w:rPr>
          <w:t>words</w:t>
        </w:r>
      </w:ins>
      <w:proofErr w:type="spellEnd"/>
      <w:ins w:id="57" w:author="Chong Wang" w:date="2012-04-10T10:28:00Z">
        <w:r w:rsidR="007F1A77">
          <w:rPr>
            <w:rFonts w:hint="eastAsia"/>
            <w:lang w:eastAsia="zh-CN"/>
          </w:rPr>
          <w:t xml:space="preserve"> which are not </w:t>
        </w:r>
      </w:ins>
      <w:ins w:id="58" w:author="Chong Wang" w:date="2012-04-10T10:27:00Z">
        <w:r w:rsidR="007F1A77">
          <w:rPr>
            <w:lang w:eastAsia="zh-CN"/>
          </w:rPr>
          <w:t>stem</w:t>
        </w:r>
      </w:ins>
      <w:ins w:id="59" w:author="Chong Wang" w:date="2012-04-10T10:28:00Z">
        <w:r w:rsidR="007F1A77">
          <w:rPr>
            <w:rFonts w:hint="eastAsia"/>
            <w:lang w:eastAsia="zh-CN"/>
          </w:rPr>
          <w:t xml:space="preserve">med by </w:t>
        </w:r>
        <w:proofErr w:type="spellStart"/>
        <w:r w:rsidR="007F1A77">
          <w:rPr>
            <w:rFonts w:hint="eastAsia"/>
            <w:lang w:eastAsia="zh-CN"/>
          </w:rPr>
          <w:t>WordNet</w:t>
        </w:r>
        <w:r w:rsidR="007F1A77">
          <w:rPr>
            <w:lang w:eastAsia="zh-CN"/>
          </w:rPr>
          <w:t>’s</w:t>
        </w:r>
        <w:proofErr w:type="spellEnd"/>
        <w:r w:rsidR="007F1A77">
          <w:rPr>
            <w:rFonts w:hint="eastAsia"/>
            <w:lang w:eastAsia="zh-CN"/>
          </w:rPr>
          <w:t xml:space="preserve"> morphology function</w:t>
        </w:r>
        <w:r w:rsidR="007F1A77">
          <w:rPr>
            <w:rFonts w:hint="eastAsia"/>
            <w:lang w:eastAsia="zh-CN"/>
          </w:rPr>
          <w:t xml:space="preserve">, the </w:t>
        </w:r>
        <w:r w:rsidR="007F1A77">
          <w:rPr>
            <w:lang w:eastAsia="zh-CN"/>
          </w:rPr>
          <w:t>vector length</w:t>
        </w:r>
      </w:ins>
      <w:ins w:id="60" w:author="Chong Wang" w:date="2012-04-10T10:29:00Z">
        <w:r w:rsidR="007F1A77">
          <w:rPr>
            <w:rFonts w:hint="eastAsia"/>
            <w:lang w:eastAsia="zh-CN"/>
          </w:rPr>
          <w:t xml:space="preserve"> of VSM and TF-IDF</w:t>
        </w:r>
      </w:ins>
      <w:ins w:id="61" w:author="Chong Wang" w:date="2012-04-10T10:28:00Z">
        <w:r w:rsidR="007F1A77">
          <w:rPr>
            <w:lang w:eastAsia="zh-CN"/>
          </w:rPr>
          <w:t xml:space="preserve"> is much larger than </w:t>
        </w:r>
      </w:ins>
      <w:ins w:id="62" w:author="Chong Wang" w:date="2012-04-10T10:29:00Z">
        <w:r w:rsidR="007F1A77">
          <w:rPr>
            <w:rFonts w:hint="eastAsia"/>
            <w:lang w:eastAsia="zh-CN"/>
          </w:rPr>
          <w:t>it of concept chain.</w:t>
        </w:r>
      </w:ins>
      <w:ins w:id="63" w:author="Chong Wang" w:date="2012-04-10T10:19:00Z">
        <w:r w:rsidR="009457C7">
          <w:rPr>
            <w:rFonts w:hint="eastAsia"/>
            <w:lang w:eastAsia="zh-CN"/>
          </w:rPr>
          <w:t xml:space="preserve"> </w:t>
        </w:r>
      </w:ins>
      <w:ins w:id="64" w:author="NJIT" w:date="2012-04-06T12:25:00Z">
        <w:del w:id="65" w:author="Chong Wang" w:date="2012-04-10T10:29:00Z">
          <w:r w:rsidR="000E571F" w:rsidDel="007F1A77">
            <w:rPr>
              <w:lang w:eastAsia="zh-CN"/>
            </w:rPr>
            <w:delText xml:space="preserve"> </w:delText>
          </w:r>
        </w:del>
      </w:ins>
      <w:r w:rsidR="006061C7">
        <w:rPr>
          <w:lang w:eastAsia="zh-CN"/>
        </w:rPr>
        <w:t>However,</w:t>
      </w:r>
      <w:r w:rsidR="0080780D">
        <w:rPr>
          <w:lang w:eastAsia="zh-CN"/>
        </w:rPr>
        <w:t xml:space="preserve"> </w:t>
      </w:r>
      <w:del w:id="66" w:author="NJIT" w:date="2012-04-06T12:26:00Z">
        <w:r w:rsidR="0080780D" w:rsidDel="000E571F">
          <w:rPr>
            <w:lang w:eastAsia="zh-CN"/>
          </w:rPr>
          <w:delText>this extra</w:delText>
        </w:r>
      </w:del>
      <w:ins w:id="67" w:author="NJIT" w:date="2012-04-06T12:26:00Z">
        <w:r w:rsidR="000E571F">
          <w:rPr>
            <w:lang w:eastAsia="zh-CN"/>
          </w:rPr>
          <w:t>the purification</w:t>
        </w:r>
      </w:ins>
      <w:r w:rsidR="0080780D">
        <w:rPr>
          <w:lang w:eastAsia="zh-CN"/>
        </w:rPr>
        <w:t xml:space="preserve"> phase in the concept chain </w:t>
      </w:r>
      <w:r w:rsidR="006061C7">
        <w:rPr>
          <w:lang w:eastAsia="zh-CN"/>
        </w:rPr>
        <w:t>algorithm</w:t>
      </w:r>
      <w:r w:rsidR="0080780D">
        <w:rPr>
          <w:lang w:eastAsia="zh-CN"/>
        </w:rPr>
        <w:t xml:space="preserve"> </w:t>
      </w:r>
      <w:r w:rsidR="006061C7">
        <w:rPr>
          <w:lang w:eastAsia="zh-CN"/>
        </w:rPr>
        <w:t>increases CC construction time</w:t>
      </w:r>
      <w:r w:rsidR="0080780D">
        <w:rPr>
          <w:lang w:eastAsia="zh-CN"/>
        </w:rPr>
        <w:t xml:space="preserve">. </w:t>
      </w:r>
      <w:r w:rsidR="006061C7">
        <w:rPr>
          <w:lang w:eastAsia="zh-CN"/>
        </w:rPr>
        <w:t>Other factors influencing cluster time include larger collections (T-1) or more predefined clusters (T-8).</w:t>
      </w:r>
    </w:p>
    <w:p w:rsidR="009F6C18" w:rsidRPr="009F6C18" w:rsidRDefault="009F6C18" w:rsidP="009F6C18">
      <w:pPr>
        <w:jc w:val="center"/>
        <w:rPr>
          <w:b/>
          <w:lang w:eastAsia="zh-CN"/>
        </w:rPr>
      </w:pPr>
      <w:proofErr w:type="gramStart"/>
      <w:r w:rsidRPr="009F6C18">
        <w:rPr>
          <w:b/>
        </w:rPr>
        <w:t>Figure 4.</w:t>
      </w:r>
      <w:proofErr w:type="gramEnd"/>
      <w:r w:rsidRPr="009F6C18">
        <w:rPr>
          <w:b/>
        </w:rPr>
        <w:t xml:space="preserve"> </w:t>
      </w:r>
      <w:r w:rsidRPr="009F6C18">
        <w:rPr>
          <w:b/>
          <w:noProof/>
        </w:rPr>
        <w:t>Time perfomance analysis</w:t>
      </w:r>
    </w:p>
    <w:p w:rsidR="004000B2" w:rsidRDefault="00296EE7" w:rsidP="009F6C18">
      <w:pPr>
        <w:pStyle w:val="Caption"/>
        <w:keepNext/>
        <w:rPr>
          <w:lang w:eastAsia="zh-CN"/>
        </w:rPr>
      </w:pPr>
      <w:r>
        <w:rPr>
          <w:noProof/>
          <w:lang w:eastAsia="zh-CN"/>
        </w:rPr>
        <w:drawing>
          <wp:inline distT="0" distB="0" distL="0" distR="0">
            <wp:extent cx="3049270" cy="228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Graph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F6297A" w:rsidRDefault="00595669">
      <w:pPr>
        <w:pStyle w:val="Heading1"/>
        <w:spacing w:before="120"/>
      </w:pPr>
      <w:r>
        <w:t>CONCLUSION</w:t>
      </w:r>
      <w:r w:rsidR="00451659">
        <w:t xml:space="preserve"> AND FUTURE </w:t>
      </w:r>
      <w:r w:rsidR="00897E63">
        <w:t>WORK</w:t>
      </w:r>
    </w:p>
    <w:p w:rsidR="00C4230E" w:rsidRDefault="00C4230E" w:rsidP="00451659">
      <w:pPr>
        <w:rPr>
          <w:lang w:eastAsia="zh-CN"/>
        </w:rPr>
      </w:pPr>
      <w:r>
        <w:rPr>
          <w:lang w:eastAsia="zh-CN"/>
        </w:rPr>
        <w:t xml:space="preserve">Text categorization in concept extraction has employed synonym and hypernym linguistic relationships to improve accuracy in document representation but with the explosion of digital content we need more accurate methods. In this study, we propose a method to capture concepts as a set of chains to represent the significant concepts in a document. This novel algorithm incorporates meronym relationships to provide new information for better </w:t>
      </w:r>
      <w:r w:rsidR="00732B97">
        <w:rPr>
          <w:lang w:eastAsia="zh-CN"/>
        </w:rPr>
        <w:t>text characterization</w:t>
      </w:r>
      <w:r>
        <w:rPr>
          <w:lang w:eastAsia="zh-CN"/>
        </w:rPr>
        <w:t xml:space="preserve">. </w:t>
      </w:r>
    </w:p>
    <w:p w:rsidR="001C2BF8" w:rsidRDefault="001C2BF8" w:rsidP="00451659">
      <w:pPr>
        <w:rPr>
          <w:rFonts w:eastAsia="Batang"/>
          <w:lang w:eastAsia="ko-KR"/>
        </w:rPr>
      </w:pPr>
      <w:r>
        <w:rPr>
          <w:lang w:eastAsia="zh-CN"/>
        </w:rPr>
        <w:t>The results show</w:t>
      </w:r>
      <w:r>
        <w:rPr>
          <w:rFonts w:eastAsia="Batang"/>
          <w:lang w:eastAsia="ko-KR"/>
        </w:rPr>
        <w:t xml:space="preserve"> meronyms provide additive information to the characterization of documents. We also </w:t>
      </w:r>
      <w:r w:rsidR="00732B97">
        <w:rPr>
          <w:rFonts w:eastAsia="Batang"/>
          <w:lang w:eastAsia="ko-KR"/>
        </w:rPr>
        <w:t xml:space="preserve">confirm </w:t>
      </w:r>
      <w:proofErr w:type="spellStart"/>
      <w:r w:rsidR="00732B97">
        <w:rPr>
          <w:rFonts w:eastAsia="Batang"/>
          <w:lang w:eastAsia="ko-KR"/>
        </w:rPr>
        <w:t>meronym</w:t>
      </w:r>
      <w:ins w:id="68" w:author="NJIT" w:date="2012-04-06T12:30:00Z">
        <w:r w:rsidR="00E35554">
          <w:rPr>
            <w:rFonts w:eastAsia="Batang"/>
            <w:lang w:eastAsia="ko-KR"/>
          </w:rPr>
          <w:t>s</w:t>
        </w:r>
      </w:ins>
      <w:del w:id="69" w:author="NJIT" w:date="2012-04-06T12:30:00Z">
        <w:r w:rsidDel="00E35554">
          <w:rPr>
            <w:rFonts w:eastAsia="Batang"/>
            <w:lang w:eastAsia="ko-KR"/>
          </w:rPr>
          <w:delText xml:space="preserve"> types </w:delText>
        </w:r>
      </w:del>
      <w:r>
        <w:rPr>
          <w:rFonts w:eastAsia="Batang"/>
          <w:lang w:eastAsia="ko-KR"/>
        </w:rPr>
        <w:t>provide</w:t>
      </w:r>
      <w:proofErr w:type="spellEnd"/>
      <w:r>
        <w:rPr>
          <w:rFonts w:eastAsia="Batang"/>
          <w:lang w:eastAsia="ko-KR"/>
        </w:rPr>
        <w:t xml:space="preserve"> different levels of useful information for document characterization</w:t>
      </w:r>
      <w:r w:rsidR="00732B97">
        <w:rPr>
          <w:rFonts w:eastAsia="Batang"/>
          <w:lang w:eastAsia="ko-KR"/>
        </w:rPr>
        <w:t xml:space="preserve"> that is not as strong as synonyms and hypernyms. We speculate t</w:t>
      </w:r>
      <w:r>
        <w:rPr>
          <w:rFonts w:eastAsia="Batang"/>
          <w:lang w:eastAsia="ko-KR"/>
        </w:rPr>
        <w:t xml:space="preserve">he more informative meronyms contribute to improve accuracy but the less informative may add noise. This can over constrain text characterization, making it difficult to identify the major concepts found in a document. </w:t>
      </w:r>
    </w:p>
    <w:p w:rsidR="00EC3EE5" w:rsidRDefault="001C2BF8" w:rsidP="00451659">
      <w:pPr>
        <w:rPr>
          <w:rFonts w:eastAsia="Batang"/>
          <w:lang w:eastAsia="ko-KR"/>
        </w:rPr>
      </w:pPr>
      <w:r>
        <w:rPr>
          <w:rFonts w:eastAsia="Batang"/>
          <w:lang w:eastAsia="ko-KR"/>
        </w:rPr>
        <w:t>We recognize there are limitations to this study that future work will investigate.</w:t>
      </w:r>
      <w:r w:rsidR="00EC3EE5">
        <w:rPr>
          <w:rFonts w:eastAsia="Batang"/>
          <w:lang w:eastAsia="ko-KR"/>
        </w:rPr>
        <w:t xml:space="preserve"> </w:t>
      </w:r>
      <w:r>
        <w:rPr>
          <w:rFonts w:eastAsia="Batang"/>
          <w:lang w:eastAsia="ko-KR"/>
        </w:rPr>
        <w:t xml:space="preserve">A replacement to the current WSD method </w:t>
      </w:r>
      <w:r w:rsidR="00732B97">
        <w:rPr>
          <w:rFonts w:eastAsia="Batang"/>
          <w:lang w:eastAsia="ko-KR"/>
        </w:rPr>
        <w:t xml:space="preserve">to </w:t>
      </w:r>
      <w:r w:rsidR="00732B97">
        <w:rPr>
          <w:rFonts w:eastAsia="Batang"/>
          <w:lang w:eastAsia="ko-KR"/>
        </w:rPr>
        <w:lastRenderedPageBreak/>
        <w:t>provide</w:t>
      </w:r>
      <w:r>
        <w:rPr>
          <w:rFonts w:eastAsia="Batang"/>
          <w:lang w:eastAsia="ko-KR"/>
        </w:rPr>
        <w:t xml:space="preserve"> better context analysis in the decision-making will eliminate noise and provide useful information to the concept chain. We also </w:t>
      </w:r>
      <w:r w:rsidR="005A412F">
        <w:rPr>
          <w:rFonts w:eastAsia="Batang"/>
          <w:lang w:eastAsia="ko-KR"/>
        </w:rPr>
        <w:t>will investigate</w:t>
      </w:r>
      <w:r>
        <w:rPr>
          <w:rFonts w:eastAsia="Batang"/>
          <w:lang w:eastAsia="ko-KR"/>
        </w:rPr>
        <w:t xml:space="preserve"> WordNet’s characterization of meronym types </w:t>
      </w:r>
      <w:r w:rsidR="005A412F">
        <w:rPr>
          <w:rFonts w:eastAsia="Batang"/>
          <w:lang w:eastAsia="ko-KR"/>
        </w:rPr>
        <w:t>to improve accuracy. Additionally, we will examine other similarity measures to understand their impact on accuracy</w:t>
      </w:r>
      <w:r w:rsidR="00EC3EE5">
        <w:rPr>
          <w:rFonts w:eastAsia="Batang"/>
          <w:lang w:eastAsia="ko-KR"/>
        </w:rPr>
        <w:t>. Finally, we plan to use the concept chain algorithm in an educational domain to confirm it is not a domain-specific algorithm.</w:t>
      </w:r>
    </w:p>
    <w:p w:rsidR="00451659" w:rsidRDefault="00EC3EE5" w:rsidP="00451659">
      <w:pPr>
        <w:rPr>
          <w:rFonts w:eastAsia="Batang"/>
          <w:lang w:eastAsia="ko-KR"/>
        </w:rPr>
      </w:pPr>
      <w:r>
        <w:rPr>
          <w:rFonts w:eastAsia="Batang"/>
          <w:lang w:eastAsia="ko-KR"/>
        </w:rPr>
        <w:t>Our intent with this future work is to utilize the concept chain algorithm to characterize digital resources in the support of cataloging efforts. We also see the potential of this algorithm in information retrieval applications to support user needs.</w:t>
      </w:r>
    </w:p>
    <w:p w:rsidR="00927112" w:rsidRDefault="00927112" w:rsidP="00451659"/>
    <w:p w:rsidR="008B197E" w:rsidRDefault="008B197E">
      <w:pPr>
        <w:pStyle w:val="Heading1"/>
        <w:spacing w:before="120"/>
      </w:pPr>
      <w:r>
        <w:t>ACKNOWLEDGMENTS</w:t>
      </w:r>
    </w:p>
    <w:p w:rsidR="008B197E" w:rsidRDefault="00FF612B" w:rsidP="00FF612B">
      <w:pPr>
        <w:rPr>
          <w:rFonts w:eastAsia="Batang"/>
          <w:lang w:eastAsia="ko-KR"/>
        </w:rPr>
      </w:pPr>
      <w:r w:rsidRPr="00176941">
        <w:rPr>
          <w:rStyle w:val="apple-style-span"/>
          <w:color w:val="000000"/>
          <w:szCs w:val="18"/>
        </w:rPr>
        <w:t xml:space="preserve">Partial support for this research was provided by the National Science Foundation under grant </w:t>
      </w:r>
      <w:r w:rsidRPr="00927112">
        <w:rPr>
          <w:rStyle w:val="apple-style-span"/>
          <w:szCs w:val="18"/>
        </w:rPr>
        <w:t>DUE-1043647</w:t>
      </w:r>
      <w:r w:rsidR="00DA481F" w:rsidRPr="00927112">
        <w:rPr>
          <w:rStyle w:val="apple-style-span"/>
          <w:szCs w:val="18"/>
        </w:rPr>
        <w:t xml:space="preserve"> </w:t>
      </w:r>
      <w:r w:rsidR="00DA481F" w:rsidRPr="000C3B16">
        <w:rPr>
          <w:rStyle w:val="apple-style-span"/>
          <w:szCs w:val="18"/>
        </w:rPr>
        <w:t>a</w:t>
      </w:r>
      <w:r w:rsidRPr="00176941">
        <w:rPr>
          <w:rStyle w:val="apple-style-span"/>
          <w:color w:val="000000"/>
          <w:szCs w:val="18"/>
        </w:rPr>
        <w:t>nd by the New Jersey Institute of Technology</w:t>
      </w:r>
      <w:r w:rsidR="008B197E">
        <w:t>.</w:t>
      </w:r>
    </w:p>
    <w:p w:rsidR="00927112" w:rsidRPr="00927112" w:rsidRDefault="00927112" w:rsidP="00FF612B">
      <w:pPr>
        <w:rPr>
          <w:rFonts w:eastAsia="Batang"/>
          <w:color w:val="000000"/>
          <w:szCs w:val="18"/>
          <w:lang w:eastAsia="ko-KR"/>
        </w:rPr>
      </w:pPr>
    </w:p>
    <w:p w:rsidR="008B197E" w:rsidRDefault="008B197E">
      <w:pPr>
        <w:pStyle w:val="Heading1"/>
        <w:spacing w:before="120"/>
      </w:pPr>
      <w:r>
        <w:t>REFERENCES</w:t>
      </w:r>
    </w:p>
    <w:p w:rsidR="00B951CB" w:rsidRPr="00B951CB" w:rsidRDefault="00872BD6" w:rsidP="00B951CB">
      <w:pPr>
        <w:pStyle w:val="References"/>
        <w:numPr>
          <w:ilvl w:val="3"/>
          <w:numId w:val="32"/>
        </w:numPr>
        <w:spacing w:after="0"/>
        <w:ind w:left="360"/>
        <w:rPr>
          <w:noProof/>
          <w:szCs w:val="18"/>
        </w:rPr>
      </w:pPr>
      <w:r w:rsidRPr="00B951CB">
        <w:rPr>
          <w:szCs w:val="18"/>
        </w:rPr>
        <w:fldChar w:fldCharType="begin"/>
      </w:r>
      <w:r w:rsidR="009A10E2" w:rsidRPr="00B951CB">
        <w:rPr>
          <w:szCs w:val="18"/>
        </w:rPr>
        <w:instrText xml:space="preserve"> ADDIN EN.REFLIST </w:instrText>
      </w:r>
      <w:r w:rsidRPr="00B951CB">
        <w:rPr>
          <w:szCs w:val="18"/>
        </w:rPr>
        <w:fldChar w:fldCharType="separate"/>
      </w:r>
      <w:bookmarkStart w:id="70" w:name="_ENREF_1"/>
      <w:r w:rsidR="00B951CB" w:rsidRPr="00B951CB">
        <w:rPr>
          <w:noProof/>
          <w:szCs w:val="18"/>
        </w:rPr>
        <w:t xml:space="preserve">Boast, R., Bravo, M. and Srinivasan, R. Return to Babel: Emergent Diversity, Digital Resources, and Local Knowledge. </w:t>
      </w:r>
      <w:r w:rsidR="00B951CB" w:rsidRPr="00B951CB">
        <w:rPr>
          <w:i/>
          <w:noProof/>
          <w:szCs w:val="18"/>
        </w:rPr>
        <w:t>The Information Society</w:t>
      </w:r>
      <w:r w:rsidR="00B951CB" w:rsidRPr="00B951CB">
        <w:rPr>
          <w:noProof/>
          <w:szCs w:val="18"/>
        </w:rPr>
        <w:t>, 23, 5 2007), 395-403.</w:t>
      </w:r>
      <w:bookmarkEnd w:id="70"/>
    </w:p>
    <w:p w:rsidR="00B951CB" w:rsidRPr="00B951CB" w:rsidRDefault="00B951CB" w:rsidP="00B951CB">
      <w:pPr>
        <w:pStyle w:val="References"/>
        <w:numPr>
          <w:ilvl w:val="3"/>
          <w:numId w:val="32"/>
        </w:numPr>
        <w:spacing w:after="0"/>
        <w:ind w:left="360"/>
        <w:rPr>
          <w:noProof/>
          <w:szCs w:val="18"/>
        </w:rPr>
      </w:pPr>
      <w:bookmarkStart w:id="71" w:name="_ENREF_2"/>
      <w:r w:rsidRPr="00B951CB">
        <w:rPr>
          <w:noProof/>
          <w:szCs w:val="18"/>
        </w:rPr>
        <w:t xml:space="preserve">Zheng, H.-T., Kang, B.-Y. and Kim, H.-G. Exploiting noun phrases and semantic relationships for text document clustering. </w:t>
      </w:r>
      <w:r w:rsidRPr="00B951CB">
        <w:rPr>
          <w:i/>
          <w:noProof/>
          <w:szCs w:val="18"/>
        </w:rPr>
        <w:t>Inf. Sci.</w:t>
      </w:r>
      <w:r w:rsidRPr="00B951CB">
        <w:rPr>
          <w:noProof/>
          <w:szCs w:val="18"/>
        </w:rPr>
        <w:t>, 179, 13 2009), 2249-2262.</w:t>
      </w:r>
      <w:bookmarkEnd w:id="71"/>
    </w:p>
    <w:p w:rsidR="00B951CB" w:rsidRPr="00B951CB" w:rsidRDefault="00B951CB" w:rsidP="00B951CB">
      <w:pPr>
        <w:pStyle w:val="References"/>
        <w:numPr>
          <w:ilvl w:val="3"/>
          <w:numId w:val="32"/>
        </w:numPr>
        <w:spacing w:after="0"/>
        <w:ind w:left="360"/>
        <w:rPr>
          <w:noProof/>
          <w:szCs w:val="18"/>
        </w:rPr>
      </w:pPr>
      <w:bookmarkStart w:id="72" w:name="_ENREF_3"/>
      <w:r w:rsidRPr="00B951CB">
        <w:rPr>
          <w:noProof/>
          <w:szCs w:val="18"/>
        </w:rPr>
        <w:t xml:space="preserve">Wang, J. Z. and Taylor, W. Concept Forest: A New Ontology-assisted Text Document Similarity Measurement Method. In </w:t>
      </w:r>
      <w:r w:rsidRPr="00B951CB">
        <w:rPr>
          <w:i/>
          <w:noProof/>
          <w:szCs w:val="18"/>
        </w:rPr>
        <w:t>Proceedings of the IEEE/WIC/ACM International Conference on Web Intelligence (WI '07)</w:t>
      </w:r>
      <w:r w:rsidRPr="00B951CB">
        <w:rPr>
          <w:noProof/>
          <w:szCs w:val="18"/>
        </w:rPr>
        <w:t xml:space="preserve"> (Washington, DC, USA, 2007). IEEE Computer Society. </w:t>
      </w:r>
      <w:bookmarkEnd w:id="72"/>
    </w:p>
    <w:p w:rsidR="00B951CB" w:rsidRPr="00B951CB" w:rsidRDefault="00B951CB" w:rsidP="00B951CB">
      <w:pPr>
        <w:pStyle w:val="References"/>
        <w:numPr>
          <w:ilvl w:val="3"/>
          <w:numId w:val="32"/>
        </w:numPr>
        <w:spacing w:after="0"/>
        <w:ind w:left="360"/>
        <w:rPr>
          <w:noProof/>
          <w:szCs w:val="18"/>
        </w:rPr>
      </w:pPr>
      <w:bookmarkStart w:id="73" w:name="_ENREF_4"/>
      <w:r w:rsidRPr="00B951CB">
        <w:rPr>
          <w:noProof/>
          <w:szCs w:val="18"/>
        </w:rPr>
        <w:t xml:space="preserve">Snow, R., Jurafsky, D. and Ng, A. Y. </w:t>
      </w:r>
      <w:r w:rsidRPr="00B951CB">
        <w:rPr>
          <w:i/>
          <w:noProof/>
          <w:szCs w:val="18"/>
        </w:rPr>
        <w:t>Learning syntactic patterns for automatic hypernym discovery</w:t>
      </w:r>
      <w:r w:rsidRPr="00B951CB">
        <w:rPr>
          <w:noProof/>
          <w:szCs w:val="18"/>
        </w:rPr>
        <w:t>. City, 2004.</w:t>
      </w:r>
      <w:bookmarkEnd w:id="73"/>
    </w:p>
    <w:p w:rsidR="00B951CB" w:rsidRPr="00B951CB" w:rsidRDefault="00B951CB" w:rsidP="00B951CB">
      <w:pPr>
        <w:pStyle w:val="References"/>
        <w:numPr>
          <w:ilvl w:val="3"/>
          <w:numId w:val="32"/>
        </w:numPr>
        <w:spacing w:after="0"/>
        <w:ind w:left="360"/>
        <w:rPr>
          <w:noProof/>
          <w:szCs w:val="18"/>
        </w:rPr>
      </w:pPr>
      <w:bookmarkStart w:id="74" w:name="_ENREF_5"/>
      <w:r w:rsidRPr="00B951CB">
        <w:rPr>
          <w:noProof/>
          <w:szCs w:val="18"/>
        </w:rPr>
        <w:t xml:space="preserve">Hotho, A., Staab, S. and Stumme, G. </w:t>
      </w:r>
      <w:r w:rsidRPr="00B951CB">
        <w:rPr>
          <w:i/>
          <w:noProof/>
          <w:szCs w:val="18"/>
        </w:rPr>
        <w:t>Wordnet improves Text Document Clustering</w:t>
      </w:r>
      <w:r w:rsidRPr="00B951CB">
        <w:rPr>
          <w:noProof/>
          <w:szCs w:val="18"/>
        </w:rPr>
        <w:t>. City, 2003.</w:t>
      </w:r>
      <w:bookmarkEnd w:id="74"/>
    </w:p>
    <w:p w:rsidR="00B951CB" w:rsidRPr="00B951CB" w:rsidRDefault="00B951CB" w:rsidP="00B951CB">
      <w:pPr>
        <w:pStyle w:val="References"/>
        <w:numPr>
          <w:ilvl w:val="3"/>
          <w:numId w:val="32"/>
        </w:numPr>
        <w:spacing w:after="0"/>
        <w:ind w:left="360"/>
        <w:rPr>
          <w:noProof/>
          <w:szCs w:val="18"/>
        </w:rPr>
      </w:pPr>
      <w:bookmarkStart w:id="75" w:name="_ENREF_6"/>
      <w:r w:rsidRPr="00B951CB">
        <w:rPr>
          <w:noProof/>
          <w:szCs w:val="18"/>
        </w:rPr>
        <w:t xml:space="preserve">Elberrichi, Z., Rahmoun, A. and Bentaalah, M. A. Using WordNet for Text Categorization. </w:t>
      </w:r>
      <w:r w:rsidRPr="00B951CB">
        <w:rPr>
          <w:i/>
          <w:noProof/>
          <w:szCs w:val="18"/>
        </w:rPr>
        <w:t>The International Arab Journal of Information Technology</w:t>
      </w:r>
      <w:r w:rsidRPr="00B951CB">
        <w:rPr>
          <w:noProof/>
          <w:szCs w:val="18"/>
        </w:rPr>
        <w:t>, 5, 1 2008), 16-24.</w:t>
      </w:r>
      <w:bookmarkEnd w:id="75"/>
    </w:p>
    <w:p w:rsidR="00B951CB" w:rsidRPr="00B951CB" w:rsidRDefault="00B951CB" w:rsidP="00B951CB">
      <w:pPr>
        <w:pStyle w:val="References"/>
        <w:numPr>
          <w:ilvl w:val="3"/>
          <w:numId w:val="32"/>
        </w:numPr>
        <w:spacing w:after="0"/>
        <w:ind w:left="360"/>
        <w:rPr>
          <w:noProof/>
          <w:szCs w:val="18"/>
        </w:rPr>
      </w:pPr>
      <w:bookmarkStart w:id="76" w:name="_ENREF_7"/>
      <w:r w:rsidRPr="00B951CB">
        <w:rPr>
          <w:noProof/>
          <w:szCs w:val="18"/>
        </w:rPr>
        <w:t xml:space="preserve">Tseng, Y.-H., Lin, C.-J. and Lin, Y.-I. Text mining techniques for patent analysis. </w:t>
      </w:r>
      <w:r w:rsidRPr="00B951CB">
        <w:rPr>
          <w:i/>
          <w:noProof/>
          <w:szCs w:val="18"/>
        </w:rPr>
        <w:t>Inf. Process. Manage.</w:t>
      </w:r>
      <w:r w:rsidRPr="00B951CB">
        <w:rPr>
          <w:noProof/>
          <w:szCs w:val="18"/>
        </w:rPr>
        <w:t>, 43, 5 2007), 1216-1247.</w:t>
      </w:r>
      <w:bookmarkEnd w:id="76"/>
    </w:p>
    <w:p w:rsidR="00B951CB" w:rsidRPr="00B951CB" w:rsidRDefault="00B951CB" w:rsidP="00B951CB">
      <w:pPr>
        <w:pStyle w:val="References"/>
        <w:numPr>
          <w:ilvl w:val="3"/>
          <w:numId w:val="32"/>
        </w:numPr>
        <w:spacing w:after="0"/>
        <w:ind w:left="360"/>
        <w:rPr>
          <w:noProof/>
          <w:szCs w:val="18"/>
        </w:rPr>
      </w:pPr>
      <w:bookmarkStart w:id="77" w:name="_ENREF_8"/>
      <w:r w:rsidRPr="00B951CB">
        <w:rPr>
          <w:noProof/>
          <w:szCs w:val="18"/>
        </w:rPr>
        <w:t xml:space="preserve">Arvidsson, F. and Flycht-Eriksson, A. </w:t>
      </w:r>
      <w:r w:rsidRPr="00B951CB">
        <w:rPr>
          <w:i/>
          <w:noProof/>
          <w:szCs w:val="18"/>
        </w:rPr>
        <w:t>Ontologies I</w:t>
      </w:r>
      <w:r w:rsidRPr="00B951CB">
        <w:rPr>
          <w:noProof/>
          <w:szCs w:val="18"/>
        </w:rPr>
        <w:t>. City, 2002.</w:t>
      </w:r>
      <w:bookmarkEnd w:id="77"/>
    </w:p>
    <w:p w:rsidR="00B951CB" w:rsidRPr="00B951CB" w:rsidRDefault="00B951CB" w:rsidP="00B951CB">
      <w:pPr>
        <w:pStyle w:val="References"/>
        <w:numPr>
          <w:ilvl w:val="3"/>
          <w:numId w:val="32"/>
        </w:numPr>
        <w:spacing w:after="0"/>
        <w:ind w:left="360"/>
        <w:rPr>
          <w:noProof/>
          <w:szCs w:val="18"/>
        </w:rPr>
      </w:pPr>
      <w:bookmarkStart w:id="78" w:name="_ENREF_9"/>
      <w:r w:rsidRPr="00B951CB">
        <w:rPr>
          <w:noProof/>
          <w:szCs w:val="18"/>
        </w:rPr>
        <w:t xml:space="preserve">Girju, R., Badulescu, A. and Moldovan, D. Automatic Discovery of Part-Whole Relations. </w:t>
      </w:r>
      <w:r w:rsidRPr="00B951CB">
        <w:rPr>
          <w:i/>
          <w:noProof/>
          <w:szCs w:val="18"/>
        </w:rPr>
        <w:t>Comput. Linguist.</w:t>
      </w:r>
      <w:r w:rsidRPr="00B951CB">
        <w:rPr>
          <w:noProof/>
          <w:szCs w:val="18"/>
        </w:rPr>
        <w:t>, 32, 1 2006), 83-135.</w:t>
      </w:r>
      <w:bookmarkEnd w:id="78"/>
    </w:p>
    <w:p w:rsidR="00B951CB" w:rsidRPr="00B951CB" w:rsidRDefault="00B951CB" w:rsidP="00B951CB">
      <w:pPr>
        <w:pStyle w:val="References"/>
        <w:numPr>
          <w:ilvl w:val="3"/>
          <w:numId w:val="32"/>
        </w:numPr>
        <w:spacing w:after="0"/>
        <w:ind w:left="360"/>
        <w:rPr>
          <w:noProof/>
          <w:szCs w:val="18"/>
        </w:rPr>
      </w:pPr>
      <w:bookmarkStart w:id="79" w:name="_ENREF_10"/>
      <w:r w:rsidRPr="00B951CB">
        <w:rPr>
          <w:noProof/>
          <w:szCs w:val="18"/>
        </w:rPr>
        <w:t xml:space="preserve">Miller, G. A., Beckwith, R., Fellbaum, C., Gross, D. and Miller, K. WordNet: An on-line lexical database. </w:t>
      </w:r>
      <w:r w:rsidRPr="00B951CB">
        <w:rPr>
          <w:i/>
          <w:noProof/>
          <w:szCs w:val="18"/>
        </w:rPr>
        <w:t>International Journal of Lexicography</w:t>
      </w:r>
      <w:r w:rsidRPr="00B951CB">
        <w:rPr>
          <w:noProof/>
          <w:szCs w:val="18"/>
        </w:rPr>
        <w:t>, 3, 4 1990), 235-244.</w:t>
      </w:r>
      <w:bookmarkEnd w:id="79"/>
    </w:p>
    <w:p w:rsidR="00B951CB" w:rsidRPr="00B951CB" w:rsidRDefault="00B951CB" w:rsidP="00B951CB">
      <w:pPr>
        <w:pStyle w:val="References"/>
        <w:numPr>
          <w:ilvl w:val="3"/>
          <w:numId w:val="32"/>
        </w:numPr>
        <w:spacing w:after="0"/>
        <w:ind w:left="360"/>
        <w:rPr>
          <w:noProof/>
          <w:szCs w:val="18"/>
        </w:rPr>
      </w:pPr>
      <w:bookmarkStart w:id="80" w:name="_ENREF_11"/>
      <w:r w:rsidRPr="00B951CB">
        <w:rPr>
          <w:noProof/>
          <w:szCs w:val="18"/>
        </w:rPr>
        <w:t xml:space="preserve">Rodriguez, M. D. B., Hidalgo, J. M. G. and Agudo, B. D. Using WordNet to Complement Training Information in Text Categorization. In </w:t>
      </w:r>
      <w:r w:rsidRPr="00B951CB">
        <w:rPr>
          <w:i/>
          <w:noProof/>
          <w:szCs w:val="18"/>
        </w:rPr>
        <w:t>Proceedings of the Second International Conference on Recent Advances in Natural Language Processing (RANLP)</w:t>
      </w:r>
      <w:r w:rsidRPr="00B951CB">
        <w:rPr>
          <w:noProof/>
          <w:szCs w:val="18"/>
        </w:rPr>
        <w:t xml:space="preserve"> (Stanford CA USA, 1997). John Benjamins Publishing. </w:t>
      </w:r>
      <w:bookmarkEnd w:id="80"/>
    </w:p>
    <w:p w:rsidR="00B951CB" w:rsidRPr="00B951CB" w:rsidRDefault="00B951CB" w:rsidP="00B951CB">
      <w:pPr>
        <w:pStyle w:val="References"/>
        <w:numPr>
          <w:ilvl w:val="3"/>
          <w:numId w:val="32"/>
        </w:numPr>
        <w:spacing w:after="0"/>
        <w:ind w:left="360"/>
        <w:rPr>
          <w:noProof/>
          <w:szCs w:val="18"/>
        </w:rPr>
      </w:pPr>
      <w:bookmarkStart w:id="81" w:name="_ENREF_12"/>
      <w:r w:rsidRPr="00B951CB">
        <w:rPr>
          <w:noProof/>
          <w:szCs w:val="18"/>
        </w:rPr>
        <w:t xml:space="preserve">Green, S. J. Building Hypertext Links By Computing Semantic Similarity. </w:t>
      </w:r>
      <w:r w:rsidRPr="00B951CB">
        <w:rPr>
          <w:i/>
          <w:noProof/>
          <w:szCs w:val="18"/>
        </w:rPr>
        <w:t>IEEE Trans. on Knowl. and Data Eng.</w:t>
      </w:r>
      <w:r w:rsidRPr="00B951CB">
        <w:rPr>
          <w:noProof/>
          <w:szCs w:val="18"/>
        </w:rPr>
        <w:t>, 11, 5 1999), 713-730.</w:t>
      </w:r>
      <w:bookmarkEnd w:id="81"/>
    </w:p>
    <w:p w:rsidR="00B951CB" w:rsidRPr="00B951CB" w:rsidRDefault="00B951CB" w:rsidP="00B951CB">
      <w:pPr>
        <w:pStyle w:val="References"/>
        <w:numPr>
          <w:ilvl w:val="3"/>
          <w:numId w:val="32"/>
        </w:numPr>
        <w:spacing w:after="0"/>
        <w:ind w:left="360"/>
        <w:rPr>
          <w:noProof/>
          <w:szCs w:val="18"/>
        </w:rPr>
      </w:pPr>
      <w:bookmarkStart w:id="82" w:name="_ENREF_13"/>
      <w:r w:rsidRPr="00B951CB">
        <w:rPr>
          <w:noProof/>
          <w:szCs w:val="18"/>
        </w:rPr>
        <w:t xml:space="preserve">Hung, C. and Wermter, S. Neural Network Based Document Clustering Using WordNet Ontologies. </w:t>
      </w:r>
      <w:r w:rsidRPr="00B951CB">
        <w:rPr>
          <w:i/>
          <w:noProof/>
          <w:szCs w:val="18"/>
        </w:rPr>
        <w:t>Int. J. Hybrid Intell. Syst.</w:t>
      </w:r>
      <w:r w:rsidRPr="00B951CB">
        <w:rPr>
          <w:noProof/>
          <w:szCs w:val="18"/>
        </w:rPr>
        <w:t>, 1, 3,4 2004), 127-142.</w:t>
      </w:r>
      <w:bookmarkEnd w:id="82"/>
    </w:p>
    <w:p w:rsidR="00B951CB" w:rsidRPr="00B951CB" w:rsidRDefault="00B951CB" w:rsidP="00B951CB">
      <w:pPr>
        <w:pStyle w:val="References"/>
        <w:numPr>
          <w:ilvl w:val="3"/>
          <w:numId w:val="32"/>
        </w:numPr>
        <w:spacing w:after="0"/>
        <w:ind w:left="360"/>
        <w:rPr>
          <w:noProof/>
          <w:szCs w:val="18"/>
        </w:rPr>
      </w:pPr>
      <w:bookmarkStart w:id="83" w:name="_ENREF_14"/>
      <w:r w:rsidRPr="00B951CB">
        <w:rPr>
          <w:noProof/>
          <w:szCs w:val="18"/>
        </w:rPr>
        <w:lastRenderedPageBreak/>
        <w:t xml:space="preserve">Reforgiato Recupero, D. A new unsupervised method for document clustering by using WordNet lexical and conceptual relations. </w:t>
      </w:r>
      <w:r w:rsidRPr="00B951CB">
        <w:rPr>
          <w:i/>
          <w:noProof/>
          <w:szCs w:val="18"/>
        </w:rPr>
        <w:t>Information Retrieval</w:t>
      </w:r>
      <w:r w:rsidRPr="00B951CB">
        <w:rPr>
          <w:noProof/>
          <w:szCs w:val="18"/>
        </w:rPr>
        <w:t>, 10, 6 2007), 563-579.</w:t>
      </w:r>
      <w:bookmarkEnd w:id="83"/>
    </w:p>
    <w:p w:rsidR="00B951CB" w:rsidRPr="00B951CB" w:rsidRDefault="00B951CB" w:rsidP="00B951CB">
      <w:pPr>
        <w:pStyle w:val="References"/>
        <w:numPr>
          <w:ilvl w:val="3"/>
          <w:numId w:val="32"/>
        </w:numPr>
        <w:spacing w:after="0"/>
        <w:ind w:left="360"/>
        <w:rPr>
          <w:noProof/>
          <w:szCs w:val="18"/>
        </w:rPr>
      </w:pPr>
      <w:bookmarkStart w:id="84" w:name="_ENREF_15"/>
      <w:r w:rsidRPr="00B951CB">
        <w:rPr>
          <w:noProof/>
          <w:szCs w:val="18"/>
        </w:rPr>
        <w:t xml:space="preserve">Wang, J. Z. and Taylor, W. Concept Forest: A New Ontology-assisted Text Document Similarity Measurement Method. In </w:t>
      </w:r>
      <w:r w:rsidRPr="00B951CB">
        <w:rPr>
          <w:i/>
          <w:noProof/>
          <w:szCs w:val="18"/>
        </w:rPr>
        <w:t>Proceedings of the IEEE/WIC/ACM International Conference on Web Intelligence</w:t>
      </w:r>
      <w:r w:rsidRPr="00B951CB">
        <w:rPr>
          <w:noProof/>
          <w:szCs w:val="18"/>
        </w:rPr>
        <w:t xml:space="preserve"> (2007). IEEE Computer Society. </w:t>
      </w:r>
      <w:bookmarkEnd w:id="84"/>
    </w:p>
    <w:p w:rsidR="00B951CB" w:rsidRPr="00B951CB" w:rsidRDefault="00B951CB" w:rsidP="00B951CB">
      <w:pPr>
        <w:pStyle w:val="References"/>
        <w:numPr>
          <w:ilvl w:val="3"/>
          <w:numId w:val="32"/>
        </w:numPr>
        <w:spacing w:after="0"/>
        <w:ind w:left="360"/>
        <w:rPr>
          <w:noProof/>
          <w:szCs w:val="18"/>
        </w:rPr>
      </w:pPr>
      <w:bookmarkStart w:id="85" w:name="_ENREF_16"/>
      <w:r w:rsidRPr="00B951CB">
        <w:rPr>
          <w:noProof/>
          <w:szCs w:val="18"/>
        </w:rPr>
        <w:t xml:space="preserve">Yang, H. and Callan, J. A metric-based framework for automatic taxonomy induction. In </w:t>
      </w:r>
      <w:r w:rsidRPr="00B951CB">
        <w:rPr>
          <w:i/>
          <w:noProof/>
          <w:szCs w:val="18"/>
        </w:rPr>
        <w:t xml:space="preserve">Proceedings of the Joint Conference of the 47th Annual Meeting of the ACL and the 4th International Joint Conference on Natural Language Processing of the AFNLP: Volume 1 </w:t>
      </w:r>
      <w:r w:rsidRPr="00B951CB">
        <w:rPr>
          <w:noProof/>
          <w:szCs w:val="18"/>
        </w:rPr>
        <w:t xml:space="preserve">(Suntec, Singapore, 2009). Association for Computational Linguistics. </w:t>
      </w:r>
      <w:bookmarkEnd w:id="85"/>
    </w:p>
    <w:p w:rsidR="00B951CB" w:rsidRPr="00B951CB" w:rsidRDefault="00B951CB" w:rsidP="00B951CB">
      <w:pPr>
        <w:pStyle w:val="References"/>
        <w:numPr>
          <w:ilvl w:val="3"/>
          <w:numId w:val="32"/>
        </w:numPr>
        <w:spacing w:after="0"/>
        <w:ind w:left="360"/>
        <w:rPr>
          <w:noProof/>
          <w:szCs w:val="18"/>
        </w:rPr>
      </w:pPr>
      <w:bookmarkStart w:id="86" w:name="_ENREF_17"/>
      <w:r w:rsidRPr="00B951CB">
        <w:rPr>
          <w:noProof/>
          <w:szCs w:val="18"/>
        </w:rPr>
        <w:t xml:space="preserve">Basu, S., Mooney, R. J., Pasupuleti, K. V. and Ghosh, J. Evaluating the novelty of text-mined rules using lexical knowledge. In </w:t>
      </w:r>
      <w:r w:rsidRPr="00B951CB">
        <w:rPr>
          <w:i/>
          <w:noProof/>
          <w:szCs w:val="18"/>
        </w:rPr>
        <w:t>Proceedings of the seventh ACM SIGKDD international conference on Knowledge discovery and data mining</w:t>
      </w:r>
      <w:r w:rsidRPr="00B951CB">
        <w:rPr>
          <w:noProof/>
          <w:szCs w:val="18"/>
        </w:rPr>
        <w:t xml:space="preserve"> (San Francisco, California, 2001). ACM. </w:t>
      </w:r>
      <w:bookmarkEnd w:id="86"/>
    </w:p>
    <w:p w:rsidR="00B951CB" w:rsidRPr="00B951CB" w:rsidRDefault="00B951CB" w:rsidP="00B951CB">
      <w:pPr>
        <w:pStyle w:val="References"/>
        <w:numPr>
          <w:ilvl w:val="3"/>
          <w:numId w:val="32"/>
        </w:numPr>
        <w:spacing w:after="0"/>
        <w:ind w:left="360"/>
        <w:rPr>
          <w:noProof/>
          <w:szCs w:val="18"/>
        </w:rPr>
      </w:pPr>
      <w:bookmarkStart w:id="87" w:name="_ENREF_18"/>
      <w:r w:rsidRPr="00B951CB">
        <w:rPr>
          <w:noProof/>
          <w:szCs w:val="18"/>
        </w:rPr>
        <w:lastRenderedPageBreak/>
        <w:t xml:space="preserve">Berland, M. and Charniak, E. Finding parts in very large corpora. In </w:t>
      </w:r>
      <w:r w:rsidRPr="00B951CB">
        <w:rPr>
          <w:i/>
          <w:noProof/>
          <w:szCs w:val="18"/>
        </w:rPr>
        <w:t>Proceedings of the 37th annual meeting of the Association for Computational Linguistics on Computational Linguistics</w:t>
      </w:r>
      <w:r w:rsidRPr="00B951CB">
        <w:rPr>
          <w:noProof/>
          <w:szCs w:val="18"/>
        </w:rPr>
        <w:t xml:space="preserve"> (College Park, Maryland, 1999). Association for Computational Linguistics</w:t>
      </w:r>
      <w:r>
        <w:rPr>
          <w:noProof/>
          <w:szCs w:val="18"/>
        </w:rPr>
        <w:t>.</w:t>
      </w:r>
      <w:r w:rsidRPr="00B951CB">
        <w:rPr>
          <w:noProof/>
          <w:szCs w:val="18"/>
        </w:rPr>
        <w:t xml:space="preserve"> </w:t>
      </w:r>
      <w:bookmarkEnd w:id="87"/>
    </w:p>
    <w:p w:rsidR="00B951CB" w:rsidRPr="00B951CB" w:rsidRDefault="00B951CB" w:rsidP="00B951CB">
      <w:pPr>
        <w:pStyle w:val="References"/>
        <w:numPr>
          <w:ilvl w:val="3"/>
          <w:numId w:val="32"/>
        </w:numPr>
        <w:spacing w:after="0"/>
        <w:ind w:left="360"/>
        <w:rPr>
          <w:noProof/>
          <w:szCs w:val="18"/>
        </w:rPr>
      </w:pPr>
      <w:bookmarkStart w:id="88" w:name="_ENREF_19"/>
      <w:r w:rsidRPr="00B951CB">
        <w:rPr>
          <w:i/>
          <w:noProof/>
          <w:szCs w:val="18"/>
        </w:rPr>
        <w:t>Natural Language Toolkit (NLTK)</w:t>
      </w:r>
      <w:r w:rsidRPr="00B951CB">
        <w:rPr>
          <w:noProof/>
          <w:szCs w:val="18"/>
        </w:rPr>
        <w:t>. Bird, Steven (site is maintained by), City, 2011.</w:t>
      </w:r>
      <w:bookmarkEnd w:id="88"/>
    </w:p>
    <w:p w:rsidR="00B951CB" w:rsidRPr="00B951CB" w:rsidRDefault="00B951CB" w:rsidP="00B951CB">
      <w:pPr>
        <w:pStyle w:val="References"/>
        <w:numPr>
          <w:ilvl w:val="3"/>
          <w:numId w:val="32"/>
        </w:numPr>
        <w:spacing w:after="0"/>
        <w:ind w:left="360"/>
        <w:rPr>
          <w:noProof/>
          <w:szCs w:val="18"/>
        </w:rPr>
      </w:pPr>
      <w:bookmarkStart w:id="89" w:name="_ENREF_20"/>
      <w:r w:rsidRPr="00B951CB">
        <w:rPr>
          <w:noProof/>
          <w:szCs w:val="18"/>
        </w:rPr>
        <w:t xml:space="preserve">Salton, G., Wong, A. and Yang, C. S. A Vector Space Model for Automatic Indexing. </w:t>
      </w:r>
      <w:r w:rsidRPr="00B951CB">
        <w:rPr>
          <w:i/>
          <w:noProof/>
          <w:szCs w:val="18"/>
        </w:rPr>
        <w:t>Communications of the ACM</w:t>
      </w:r>
      <w:r w:rsidRPr="00B951CB">
        <w:rPr>
          <w:noProof/>
          <w:szCs w:val="18"/>
        </w:rPr>
        <w:t>, 8, 11 1975), 613-620.</w:t>
      </w:r>
      <w:bookmarkEnd w:id="89"/>
    </w:p>
    <w:p w:rsidR="00B951CB" w:rsidRPr="00B951CB" w:rsidRDefault="00B951CB" w:rsidP="00B951CB">
      <w:pPr>
        <w:pStyle w:val="References"/>
        <w:numPr>
          <w:ilvl w:val="3"/>
          <w:numId w:val="32"/>
        </w:numPr>
        <w:spacing w:after="0"/>
        <w:ind w:left="360"/>
        <w:rPr>
          <w:noProof/>
          <w:szCs w:val="18"/>
        </w:rPr>
      </w:pPr>
      <w:bookmarkStart w:id="90" w:name="_ENREF_21"/>
      <w:r w:rsidRPr="00B951CB">
        <w:rPr>
          <w:noProof/>
          <w:szCs w:val="18"/>
        </w:rPr>
        <w:t xml:space="preserve">Spärck Jones, K. A statistical interpretation of term specificity and its application in retrieval. </w:t>
      </w:r>
      <w:r w:rsidRPr="00B951CB">
        <w:rPr>
          <w:i/>
          <w:noProof/>
          <w:szCs w:val="18"/>
        </w:rPr>
        <w:t>Journal of Documentation</w:t>
      </w:r>
      <w:r w:rsidRPr="00B951CB">
        <w:rPr>
          <w:noProof/>
          <w:szCs w:val="18"/>
        </w:rPr>
        <w:t>, 28, 1 1972), 11-21.</w:t>
      </w:r>
      <w:bookmarkEnd w:id="90"/>
    </w:p>
    <w:p w:rsidR="00B951CB" w:rsidRPr="00B951CB" w:rsidRDefault="00B951CB" w:rsidP="00B951CB">
      <w:pPr>
        <w:pStyle w:val="References"/>
        <w:numPr>
          <w:ilvl w:val="3"/>
          <w:numId w:val="32"/>
        </w:numPr>
        <w:spacing w:after="0"/>
        <w:ind w:left="360"/>
        <w:rPr>
          <w:noProof/>
          <w:szCs w:val="18"/>
        </w:rPr>
      </w:pPr>
      <w:bookmarkStart w:id="91" w:name="_ENREF_22"/>
      <w:r w:rsidRPr="00B951CB">
        <w:rPr>
          <w:noProof/>
          <w:szCs w:val="18"/>
        </w:rPr>
        <w:t>Collection, R.-T. C., City.</w:t>
      </w:r>
      <w:bookmarkEnd w:id="91"/>
    </w:p>
    <w:p w:rsidR="00B951CB" w:rsidRPr="00B951CB" w:rsidRDefault="00B951CB" w:rsidP="00B951CB">
      <w:pPr>
        <w:pStyle w:val="References"/>
        <w:numPr>
          <w:ilvl w:val="3"/>
          <w:numId w:val="32"/>
        </w:numPr>
        <w:spacing w:after="0"/>
        <w:ind w:left="360"/>
        <w:rPr>
          <w:noProof/>
          <w:szCs w:val="18"/>
        </w:rPr>
      </w:pPr>
      <w:bookmarkStart w:id="92" w:name="_ENREF_23"/>
      <w:r w:rsidRPr="00B951CB">
        <w:rPr>
          <w:noProof/>
          <w:szCs w:val="18"/>
        </w:rPr>
        <w:t xml:space="preserve">Forman, G. and Scholz, M. </w:t>
      </w:r>
      <w:r w:rsidRPr="00B951CB">
        <w:rPr>
          <w:i/>
          <w:noProof/>
          <w:szCs w:val="18"/>
        </w:rPr>
        <w:t>Apples-to-Apples in Cross-Validation Studies: Pitfalls in Classifier Performance Measurement</w:t>
      </w:r>
      <w:r w:rsidRPr="00B951CB">
        <w:rPr>
          <w:noProof/>
          <w:szCs w:val="18"/>
        </w:rPr>
        <w:t>. City, 2010.</w:t>
      </w:r>
      <w:bookmarkEnd w:id="92"/>
    </w:p>
    <w:p w:rsidR="00B951CB" w:rsidRPr="00B951CB" w:rsidRDefault="00B951CB" w:rsidP="00B951CB">
      <w:pPr>
        <w:pStyle w:val="References"/>
        <w:numPr>
          <w:ilvl w:val="3"/>
          <w:numId w:val="32"/>
        </w:numPr>
        <w:ind w:left="360"/>
        <w:rPr>
          <w:noProof/>
          <w:szCs w:val="18"/>
        </w:rPr>
      </w:pPr>
      <w:bookmarkStart w:id="93" w:name="_ENREF_24"/>
      <w:r w:rsidRPr="00B951CB">
        <w:rPr>
          <w:noProof/>
          <w:szCs w:val="18"/>
        </w:rPr>
        <w:t xml:space="preserve">Yang, H. and Callan, J. </w:t>
      </w:r>
      <w:r w:rsidRPr="00B951CB">
        <w:rPr>
          <w:i/>
          <w:noProof/>
          <w:szCs w:val="18"/>
        </w:rPr>
        <w:t>A metric-based framework for automatic taxonomy induction</w:t>
      </w:r>
      <w:r w:rsidRPr="00B951CB">
        <w:rPr>
          <w:noProof/>
          <w:szCs w:val="18"/>
        </w:rPr>
        <w:t>. Association for Computational Linguistics, City, 2009.</w:t>
      </w:r>
      <w:bookmarkEnd w:id="93"/>
    </w:p>
    <w:p w:rsidR="00451659" w:rsidRPr="000016AD" w:rsidRDefault="00872BD6" w:rsidP="00B951CB">
      <w:pPr>
        <w:pStyle w:val="References"/>
        <w:numPr>
          <w:ilvl w:val="0"/>
          <w:numId w:val="0"/>
        </w:numPr>
        <w:tabs>
          <w:tab w:val="left" w:pos="360"/>
        </w:tabs>
        <w:spacing w:after="0"/>
        <w:ind w:hanging="360"/>
        <w:rPr>
          <w:lang w:eastAsia="zh-CN"/>
        </w:rPr>
        <w:sectPr w:rsidR="00451659" w:rsidRPr="000016AD" w:rsidSect="003B4153">
          <w:type w:val="continuous"/>
          <w:pgSz w:w="12240" w:h="15840" w:code="1"/>
          <w:pgMar w:top="1080" w:right="1080" w:bottom="1440" w:left="1080" w:header="720" w:footer="720" w:gutter="0"/>
          <w:cols w:num="2" w:space="475"/>
        </w:sectPr>
      </w:pPr>
      <w:r w:rsidRPr="00B951CB">
        <w:rPr>
          <w:szCs w:val="18"/>
        </w:rPr>
        <w:fldChar w:fldCharType="end"/>
      </w:r>
    </w:p>
    <w:p w:rsidR="00FB1F08" w:rsidRPr="00497684" w:rsidRDefault="00FB1F08" w:rsidP="002571FA">
      <w:pPr>
        <w:pStyle w:val="Paper-Title"/>
        <w:rPr>
          <w:rFonts w:ascii="Times New Roman" w:hAnsi="Times New Roman"/>
          <w:b w:val="0"/>
          <w:sz w:val="18"/>
          <w:szCs w:val="18"/>
        </w:rPr>
      </w:pPr>
    </w:p>
    <w:sectPr w:rsidR="00FB1F08" w:rsidRPr="0049768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CE8" w:rsidRDefault="00B82CE8">
      <w:r>
        <w:separator/>
      </w:r>
    </w:p>
  </w:endnote>
  <w:endnote w:type="continuationSeparator" w:id="0">
    <w:p w:rsidR="00B82CE8" w:rsidRDefault="00B8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7C7" w:rsidRDefault="009457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57C7" w:rsidRDefault="00945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CE8" w:rsidRDefault="00B82CE8">
      <w:r>
        <w:separator/>
      </w:r>
    </w:p>
  </w:footnote>
  <w:footnote w:type="continuationSeparator" w:id="0">
    <w:p w:rsidR="00B82CE8" w:rsidRDefault="00B82C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610413"/>
    <w:multiLevelType w:val="hybridMultilevel"/>
    <w:tmpl w:val="53A670D0"/>
    <w:lvl w:ilvl="0" w:tplc="1536F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C5185"/>
    <w:multiLevelType w:val="hybridMultilevel"/>
    <w:tmpl w:val="E3FE401E"/>
    <w:lvl w:ilvl="0" w:tplc="504862BA">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
    <w:nsid w:val="07724E67"/>
    <w:multiLevelType w:val="hybridMultilevel"/>
    <w:tmpl w:val="0BC4A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03B6"/>
    <w:multiLevelType w:val="hybridMultilevel"/>
    <w:tmpl w:val="F6D86D3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0D157B1"/>
    <w:multiLevelType w:val="hybridMultilevel"/>
    <w:tmpl w:val="E216FE92"/>
    <w:lvl w:ilvl="0" w:tplc="16D0856A">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6">
    <w:nsid w:val="17455B02"/>
    <w:multiLevelType w:val="hybridMultilevel"/>
    <w:tmpl w:val="BB7059D8"/>
    <w:lvl w:ilvl="0" w:tplc="A7784B2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nsid w:val="1ED3299E"/>
    <w:multiLevelType w:val="hybridMultilevel"/>
    <w:tmpl w:val="B2527230"/>
    <w:lvl w:ilvl="0" w:tplc="AB34633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418DB"/>
    <w:multiLevelType w:val="hybridMultilevel"/>
    <w:tmpl w:val="53A670D0"/>
    <w:lvl w:ilvl="0" w:tplc="1536F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20129"/>
    <w:multiLevelType w:val="hybridMultilevel"/>
    <w:tmpl w:val="11FC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3D1834"/>
    <w:multiLevelType w:val="hybridMultilevel"/>
    <w:tmpl w:val="CD9A1498"/>
    <w:lvl w:ilvl="0" w:tplc="8BF4928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2CE15F64"/>
    <w:multiLevelType w:val="hybridMultilevel"/>
    <w:tmpl w:val="E0C4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01089"/>
    <w:multiLevelType w:val="hybridMultilevel"/>
    <w:tmpl w:val="9858D630"/>
    <w:lvl w:ilvl="0" w:tplc="A744529C">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3">
    <w:nsid w:val="3DCF5C11"/>
    <w:multiLevelType w:val="hybridMultilevel"/>
    <w:tmpl w:val="266C796C"/>
    <w:lvl w:ilvl="0" w:tplc="37368600">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4">
    <w:nsid w:val="439D1964"/>
    <w:multiLevelType w:val="hybridMultilevel"/>
    <w:tmpl w:val="AF40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D72BB"/>
    <w:multiLevelType w:val="hybridMultilevel"/>
    <w:tmpl w:val="B2527230"/>
    <w:lvl w:ilvl="0" w:tplc="AB346330">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EA518B"/>
    <w:multiLevelType w:val="hybridMultilevel"/>
    <w:tmpl w:val="4F7E0144"/>
    <w:lvl w:ilvl="0" w:tplc="14BA75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A42F5B"/>
    <w:multiLevelType w:val="hybridMultilevel"/>
    <w:tmpl w:val="DAAC735E"/>
    <w:lvl w:ilvl="0" w:tplc="4572A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A552A1"/>
    <w:multiLevelType w:val="hybridMultilevel"/>
    <w:tmpl w:val="622CC5CA"/>
    <w:lvl w:ilvl="0" w:tplc="6B286B7E">
      <w:start w:val="1"/>
      <w:numFmt w:val="decimal"/>
      <w:lvlText w:val="%1."/>
      <w:lvlJc w:val="left"/>
      <w:pPr>
        <w:tabs>
          <w:tab w:val="num" w:pos="720"/>
        </w:tabs>
        <w:ind w:left="720" w:hanging="360"/>
      </w:pPr>
    </w:lvl>
    <w:lvl w:ilvl="1" w:tplc="3BEE7726">
      <w:start w:val="1"/>
      <w:numFmt w:val="decimal"/>
      <w:lvlText w:val="%2."/>
      <w:lvlJc w:val="left"/>
      <w:pPr>
        <w:tabs>
          <w:tab w:val="num" w:pos="1440"/>
        </w:tabs>
        <w:ind w:left="1440" w:hanging="360"/>
      </w:pPr>
    </w:lvl>
    <w:lvl w:ilvl="2" w:tplc="84B2008E" w:tentative="1">
      <w:start w:val="1"/>
      <w:numFmt w:val="decimal"/>
      <w:lvlText w:val="%3."/>
      <w:lvlJc w:val="left"/>
      <w:pPr>
        <w:tabs>
          <w:tab w:val="num" w:pos="2160"/>
        </w:tabs>
        <w:ind w:left="2160" w:hanging="360"/>
      </w:pPr>
    </w:lvl>
    <w:lvl w:ilvl="3" w:tplc="B852C6BA" w:tentative="1">
      <w:start w:val="1"/>
      <w:numFmt w:val="decimal"/>
      <w:lvlText w:val="%4."/>
      <w:lvlJc w:val="left"/>
      <w:pPr>
        <w:tabs>
          <w:tab w:val="num" w:pos="2880"/>
        </w:tabs>
        <w:ind w:left="2880" w:hanging="360"/>
      </w:pPr>
    </w:lvl>
    <w:lvl w:ilvl="4" w:tplc="82383E10" w:tentative="1">
      <w:start w:val="1"/>
      <w:numFmt w:val="decimal"/>
      <w:lvlText w:val="%5."/>
      <w:lvlJc w:val="left"/>
      <w:pPr>
        <w:tabs>
          <w:tab w:val="num" w:pos="3600"/>
        </w:tabs>
        <w:ind w:left="3600" w:hanging="360"/>
      </w:pPr>
    </w:lvl>
    <w:lvl w:ilvl="5" w:tplc="43A6C392" w:tentative="1">
      <w:start w:val="1"/>
      <w:numFmt w:val="decimal"/>
      <w:lvlText w:val="%6."/>
      <w:lvlJc w:val="left"/>
      <w:pPr>
        <w:tabs>
          <w:tab w:val="num" w:pos="4320"/>
        </w:tabs>
        <w:ind w:left="4320" w:hanging="360"/>
      </w:pPr>
    </w:lvl>
    <w:lvl w:ilvl="6" w:tplc="5D82BBEE" w:tentative="1">
      <w:start w:val="1"/>
      <w:numFmt w:val="decimal"/>
      <w:lvlText w:val="%7."/>
      <w:lvlJc w:val="left"/>
      <w:pPr>
        <w:tabs>
          <w:tab w:val="num" w:pos="5040"/>
        </w:tabs>
        <w:ind w:left="5040" w:hanging="360"/>
      </w:pPr>
    </w:lvl>
    <w:lvl w:ilvl="7" w:tplc="3EB62332" w:tentative="1">
      <w:start w:val="1"/>
      <w:numFmt w:val="decimal"/>
      <w:lvlText w:val="%8."/>
      <w:lvlJc w:val="left"/>
      <w:pPr>
        <w:tabs>
          <w:tab w:val="num" w:pos="5760"/>
        </w:tabs>
        <w:ind w:left="5760" w:hanging="360"/>
      </w:pPr>
    </w:lvl>
    <w:lvl w:ilvl="8" w:tplc="7F4288C8" w:tentative="1">
      <w:start w:val="1"/>
      <w:numFmt w:val="decimal"/>
      <w:lvlText w:val="%9."/>
      <w:lvlJc w:val="left"/>
      <w:pPr>
        <w:tabs>
          <w:tab w:val="num" w:pos="6480"/>
        </w:tabs>
        <w:ind w:left="6480" w:hanging="360"/>
      </w:pPr>
    </w:lvl>
  </w:abstractNum>
  <w:abstractNum w:abstractNumId="19">
    <w:nsid w:val="54534342"/>
    <w:multiLevelType w:val="multilevel"/>
    <w:tmpl w:val="E8408D16"/>
    <w:lvl w:ilvl="0">
      <w:start w:val="1"/>
      <w:numFmt w:val="decimal"/>
      <w:lvlText w:val="%1."/>
      <w:lvlJc w:val="left"/>
      <w:pPr>
        <w:ind w:left="1905" w:hanging="360"/>
      </w:pPr>
      <w:rPr>
        <w:rFonts w:hint="default"/>
      </w:rPr>
    </w:lvl>
    <w:lvl w:ilvl="1">
      <w:start w:val="1"/>
      <w:numFmt w:val="lowerLetter"/>
      <w:lvlText w:val="%2."/>
      <w:lvlJc w:val="left"/>
      <w:pPr>
        <w:ind w:left="2625" w:hanging="360"/>
      </w:pPr>
    </w:lvl>
    <w:lvl w:ilvl="2">
      <w:start w:val="1"/>
      <w:numFmt w:val="lowerRoman"/>
      <w:lvlText w:val="%3."/>
      <w:lvlJc w:val="right"/>
      <w:pPr>
        <w:ind w:left="3345" w:hanging="180"/>
      </w:pPr>
    </w:lvl>
    <w:lvl w:ilvl="3">
      <w:start w:val="1"/>
      <w:numFmt w:val="decimal"/>
      <w:lvlText w:val="%4."/>
      <w:lvlJc w:val="left"/>
      <w:pPr>
        <w:ind w:left="4065" w:hanging="360"/>
      </w:pPr>
    </w:lvl>
    <w:lvl w:ilvl="4">
      <w:start w:val="1"/>
      <w:numFmt w:val="lowerLetter"/>
      <w:lvlText w:val="%5."/>
      <w:lvlJc w:val="left"/>
      <w:pPr>
        <w:ind w:left="4785" w:hanging="360"/>
      </w:pPr>
    </w:lvl>
    <w:lvl w:ilvl="5">
      <w:start w:val="1"/>
      <w:numFmt w:val="lowerRoman"/>
      <w:lvlText w:val="%6."/>
      <w:lvlJc w:val="right"/>
      <w:pPr>
        <w:ind w:left="5505" w:hanging="180"/>
      </w:pPr>
    </w:lvl>
    <w:lvl w:ilvl="6">
      <w:start w:val="1"/>
      <w:numFmt w:val="decimal"/>
      <w:lvlText w:val="%7."/>
      <w:lvlJc w:val="left"/>
      <w:pPr>
        <w:ind w:left="6225" w:hanging="360"/>
      </w:pPr>
    </w:lvl>
    <w:lvl w:ilvl="7">
      <w:start w:val="1"/>
      <w:numFmt w:val="lowerLetter"/>
      <w:lvlText w:val="%8."/>
      <w:lvlJc w:val="left"/>
      <w:pPr>
        <w:ind w:left="6945" w:hanging="360"/>
      </w:pPr>
    </w:lvl>
    <w:lvl w:ilvl="8">
      <w:start w:val="1"/>
      <w:numFmt w:val="lowerRoman"/>
      <w:lvlText w:val="%9."/>
      <w:lvlJc w:val="right"/>
      <w:pPr>
        <w:ind w:left="7665" w:hanging="180"/>
      </w:pPr>
    </w:lvl>
  </w:abstractNum>
  <w:abstractNum w:abstractNumId="20">
    <w:nsid w:val="551954CD"/>
    <w:multiLevelType w:val="multilevel"/>
    <w:tmpl w:val="9E2A5DFA"/>
    <w:lvl w:ilvl="0">
      <w:start w:val="1"/>
      <w:numFmt w:val="decimal"/>
      <w:lvlText w:val="%1."/>
      <w:lvlJc w:val="left"/>
      <w:pPr>
        <w:ind w:left="1905" w:hanging="360"/>
      </w:pPr>
      <w:rPr>
        <w:rFonts w:hint="default"/>
      </w:rPr>
    </w:lvl>
    <w:lvl w:ilvl="1">
      <w:start w:val="1"/>
      <w:numFmt w:val="lowerLetter"/>
      <w:lvlText w:val="%2."/>
      <w:lvlJc w:val="left"/>
      <w:pPr>
        <w:ind w:left="2625" w:hanging="360"/>
      </w:pPr>
    </w:lvl>
    <w:lvl w:ilvl="2">
      <w:start w:val="1"/>
      <w:numFmt w:val="lowerRoman"/>
      <w:lvlText w:val="%3."/>
      <w:lvlJc w:val="right"/>
      <w:pPr>
        <w:ind w:left="3345" w:hanging="180"/>
      </w:pPr>
    </w:lvl>
    <w:lvl w:ilvl="3">
      <w:start w:val="1"/>
      <w:numFmt w:val="decimal"/>
      <w:lvlText w:val="%4."/>
      <w:lvlJc w:val="left"/>
      <w:pPr>
        <w:ind w:left="4065" w:hanging="360"/>
      </w:pPr>
    </w:lvl>
    <w:lvl w:ilvl="4">
      <w:start w:val="1"/>
      <w:numFmt w:val="lowerLetter"/>
      <w:lvlText w:val="%5."/>
      <w:lvlJc w:val="left"/>
      <w:pPr>
        <w:ind w:left="4785" w:hanging="360"/>
      </w:pPr>
    </w:lvl>
    <w:lvl w:ilvl="5">
      <w:start w:val="1"/>
      <w:numFmt w:val="lowerRoman"/>
      <w:lvlText w:val="%6."/>
      <w:lvlJc w:val="right"/>
      <w:pPr>
        <w:ind w:left="5505" w:hanging="180"/>
      </w:pPr>
    </w:lvl>
    <w:lvl w:ilvl="6">
      <w:start w:val="1"/>
      <w:numFmt w:val="decimal"/>
      <w:lvlText w:val="%7."/>
      <w:lvlJc w:val="left"/>
      <w:pPr>
        <w:ind w:left="6225" w:hanging="360"/>
      </w:pPr>
    </w:lvl>
    <w:lvl w:ilvl="7">
      <w:start w:val="1"/>
      <w:numFmt w:val="lowerLetter"/>
      <w:lvlText w:val="%8."/>
      <w:lvlJc w:val="left"/>
      <w:pPr>
        <w:ind w:left="6945" w:hanging="360"/>
      </w:pPr>
    </w:lvl>
    <w:lvl w:ilvl="8">
      <w:start w:val="1"/>
      <w:numFmt w:val="lowerRoman"/>
      <w:lvlText w:val="%9."/>
      <w:lvlJc w:val="right"/>
      <w:pPr>
        <w:ind w:left="7665" w:hanging="180"/>
      </w:pPr>
    </w:lvl>
  </w:abstractNum>
  <w:abstractNum w:abstractNumId="21">
    <w:nsid w:val="5AB646CC"/>
    <w:multiLevelType w:val="hybridMultilevel"/>
    <w:tmpl w:val="78F602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5DBD627E"/>
    <w:multiLevelType w:val="hybridMultilevel"/>
    <w:tmpl w:val="ACFE1BF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617924E8"/>
    <w:multiLevelType w:val="hybridMultilevel"/>
    <w:tmpl w:val="A4060B60"/>
    <w:lvl w:ilvl="0" w:tplc="5E6821D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63D94A87"/>
    <w:multiLevelType w:val="hybridMultilevel"/>
    <w:tmpl w:val="F07A1788"/>
    <w:lvl w:ilvl="0" w:tplc="4572A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4F7BC3"/>
    <w:multiLevelType w:val="hybridMultilevel"/>
    <w:tmpl w:val="5EAC4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A89458B"/>
    <w:multiLevelType w:val="hybridMultilevel"/>
    <w:tmpl w:val="7282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D66DAA"/>
    <w:multiLevelType w:val="hybridMultilevel"/>
    <w:tmpl w:val="AAB4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F561F8"/>
    <w:multiLevelType w:val="hybridMultilevel"/>
    <w:tmpl w:val="F51CC472"/>
    <w:lvl w:ilvl="0" w:tplc="7B3AEE0C">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9">
    <w:nsid w:val="6F1D6A21"/>
    <w:multiLevelType w:val="singleLevel"/>
    <w:tmpl w:val="A100F9DC"/>
    <w:lvl w:ilvl="0">
      <w:start w:val="1"/>
      <w:numFmt w:val="decimal"/>
      <w:pStyle w:val="References"/>
      <w:lvlText w:val="[%1]"/>
      <w:lvlJc w:val="left"/>
      <w:pPr>
        <w:tabs>
          <w:tab w:val="num" w:pos="450"/>
        </w:tabs>
        <w:ind w:left="450" w:hanging="360"/>
      </w:pPr>
      <w:rPr>
        <w:rFonts w:ascii="Times New Roman" w:hAnsi="Times New Roman" w:hint="default"/>
        <w:sz w:val="18"/>
      </w:rPr>
    </w:lvl>
  </w:abstractNum>
  <w:abstractNum w:abstractNumId="30">
    <w:nsid w:val="7F3149C6"/>
    <w:multiLevelType w:val="hybridMultilevel"/>
    <w:tmpl w:val="174AE122"/>
    <w:lvl w:ilvl="0" w:tplc="C1BE107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29"/>
  </w:num>
  <w:num w:numId="3">
    <w:abstractNumId w:val="18"/>
  </w:num>
  <w:num w:numId="4">
    <w:abstractNumId w:val="1"/>
  </w:num>
  <w:num w:numId="5">
    <w:abstractNumId w:val="23"/>
  </w:num>
  <w:num w:numId="6">
    <w:abstractNumId w:val="30"/>
  </w:num>
  <w:num w:numId="7">
    <w:abstractNumId w:val="16"/>
  </w:num>
  <w:num w:numId="8">
    <w:abstractNumId w:val="10"/>
  </w:num>
  <w:num w:numId="9">
    <w:abstractNumId w:val="6"/>
  </w:num>
  <w:num w:numId="10">
    <w:abstractNumId w:val="28"/>
  </w:num>
  <w:num w:numId="11">
    <w:abstractNumId w:val="12"/>
  </w:num>
  <w:num w:numId="12">
    <w:abstractNumId w:val="2"/>
  </w:num>
  <w:num w:numId="13">
    <w:abstractNumId w:val="13"/>
  </w:num>
  <w:num w:numId="14">
    <w:abstractNumId w:val="5"/>
  </w:num>
  <w:num w:numId="15">
    <w:abstractNumId w:val="20"/>
  </w:num>
  <w:num w:numId="16">
    <w:abstractNumId w:val="19"/>
  </w:num>
  <w:num w:numId="17">
    <w:abstractNumId w:val="24"/>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num>
  <w:num w:numId="21">
    <w:abstractNumId w:val="26"/>
  </w:num>
  <w:num w:numId="22">
    <w:abstractNumId w:val="27"/>
  </w:num>
  <w:num w:numId="23">
    <w:abstractNumId w:val="3"/>
  </w:num>
  <w:num w:numId="24">
    <w:abstractNumId w:val="21"/>
  </w:num>
  <w:num w:numId="25">
    <w:abstractNumId w:val="8"/>
  </w:num>
  <w:num w:numId="26">
    <w:abstractNumId w:val="17"/>
  </w:num>
  <w:num w:numId="27">
    <w:abstractNumId w:val="15"/>
  </w:num>
  <w:num w:numId="28">
    <w:abstractNumId w:val="14"/>
  </w:num>
  <w:num w:numId="29">
    <w:abstractNumId w:val="7"/>
  </w:num>
  <w:num w:numId="30">
    <w:abstractNumId w:val="22"/>
  </w:num>
  <w:num w:numId="31">
    <w:abstractNumId w:val="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9&lt;/FontSize&gt;&lt;ReflistTitle&gt;&lt;/ReflistTitle&gt;&lt;StartingRefnum&gt;1&lt;/StartingRefnum&gt;&lt;FirstLineIndent&gt;720&lt;/FirstLineIndent&gt;&lt;HangingIndent&gt;720&lt;/HangingIndent&gt;&lt;LineSpacing&gt;0&lt;/LineSpacing&gt;&lt;SpaceAfter&gt;0&lt;/SpaceAfter&gt;&lt;HyperlinksEnabled&gt;1&lt;/HyperlinksEnabled&gt;&lt;HyperlinksVisible&gt;0&lt;/HyperlinksVisible&gt;&lt;/ENLayout&gt;"/>
    <w:docVar w:name="EN.Libraries" w:val="&lt;Libraries&gt;&lt;item db-id=&quot;dzrw52t5edwtv2e0dr65xrzoz0edx90ft0s0&quot;&gt;QuEST2012Paper&lt;record-ids&gt;&lt;item&gt;1&lt;/item&gt;&lt;item&gt;2&lt;/item&gt;&lt;item&gt;3&lt;/item&gt;&lt;item&gt;5&lt;/item&gt;&lt;item&gt;6&lt;/item&gt;&lt;item&gt;8&lt;/item&gt;&lt;item&gt;9&lt;/item&gt;&lt;item&gt;10&lt;/item&gt;&lt;item&gt;11&lt;/item&gt;&lt;item&gt;12&lt;/item&gt;&lt;item&gt;13&lt;/item&gt;&lt;item&gt;14&lt;/item&gt;&lt;item&gt;17&lt;/item&gt;&lt;item&gt;18&lt;/item&gt;&lt;item&gt;19&lt;/item&gt;&lt;item&gt;20&lt;/item&gt;&lt;item&gt;21&lt;/item&gt;&lt;item&gt;22&lt;/item&gt;&lt;item&gt;23&lt;/item&gt;&lt;/record-ids&gt;&lt;/item&gt;&lt;/Libraries&gt;"/>
  </w:docVars>
  <w:rsids>
    <w:rsidRoot w:val="007C08CF"/>
    <w:rsid w:val="000016AD"/>
    <w:rsid w:val="00001B9F"/>
    <w:rsid w:val="000055AA"/>
    <w:rsid w:val="00006C7D"/>
    <w:rsid w:val="00006C89"/>
    <w:rsid w:val="00012954"/>
    <w:rsid w:val="000132E3"/>
    <w:rsid w:val="000136E1"/>
    <w:rsid w:val="00013D8A"/>
    <w:rsid w:val="000159D8"/>
    <w:rsid w:val="000231BC"/>
    <w:rsid w:val="0003050E"/>
    <w:rsid w:val="0003246C"/>
    <w:rsid w:val="00034392"/>
    <w:rsid w:val="000355F6"/>
    <w:rsid w:val="00037425"/>
    <w:rsid w:val="000523F0"/>
    <w:rsid w:val="00061DDF"/>
    <w:rsid w:val="000644F3"/>
    <w:rsid w:val="000701DF"/>
    <w:rsid w:val="00072CF2"/>
    <w:rsid w:val="00073FB8"/>
    <w:rsid w:val="00082B3D"/>
    <w:rsid w:val="000839F5"/>
    <w:rsid w:val="00087421"/>
    <w:rsid w:val="000913E7"/>
    <w:rsid w:val="0009444A"/>
    <w:rsid w:val="000960AC"/>
    <w:rsid w:val="0009634A"/>
    <w:rsid w:val="000A3CEA"/>
    <w:rsid w:val="000B3AF1"/>
    <w:rsid w:val="000B45B5"/>
    <w:rsid w:val="000B766D"/>
    <w:rsid w:val="000C33C4"/>
    <w:rsid w:val="000C3B16"/>
    <w:rsid w:val="000C4B5A"/>
    <w:rsid w:val="000C518B"/>
    <w:rsid w:val="000D7D4F"/>
    <w:rsid w:val="000D7E42"/>
    <w:rsid w:val="000E571F"/>
    <w:rsid w:val="000E5EEB"/>
    <w:rsid w:val="000E646D"/>
    <w:rsid w:val="000F7665"/>
    <w:rsid w:val="000F7C2F"/>
    <w:rsid w:val="00100B62"/>
    <w:rsid w:val="0010686F"/>
    <w:rsid w:val="001125C0"/>
    <w:rsid w:val="001146D3"/>
    <w:rsid w:val="001171EE"/>
    <w:rsid w:val="0012105F"/>
    <w:rsid w:val="00121122"/>
    <w:rsid w:val="001245F9"/>
    <w:rsid w:val="00130070"/>
    <w:rsid w:val="00132EA2"/>
    <w:rsid w:val="00135280"/>
    <w:rsid w:val="001378BC"/>
    <w:rsid w:val="00137C47"/>
    <w:rsid w:val="00143145"/>
    <w:rsid w:val="00153510"/>
    <w:rsid w:val="00163E42"/>
    <w:rsid w:val="00163ECA"/>
    <w:rsid w:val="00167848"/>
    <w:rsid w:val="0017017A"/>
    <w:rsid w:val="00171C9C"/>
    <w:rsid w:val="00172159"/>
    <w:rsid w:val="00182750"/>
    <w:rsid w:val="00182812"/>
    <w:rsid w:val="00186579"/>
    <w:rsid w:val="00186FEE"/>
    <w:rsid w:val="00191F6F"/>
    <w:rsid w:val="00193FD3"/>
    <w:rsid w:val="001A3C79"/>
    <w:rsid w:val="001A3FA2"/>
    <w:rsid w:val="001A5535"/>
    <w:rsid w:val="001A7894"/>
    <w:rsid w:val="001B2ADA"/>
    <w:rsid w:val="001C1013"/>
    <w:rsid w:val="001C2BF8"/>
    <w:rsid w:val="001C3768"/>
    <w:rsid w:val="001C75D0"/>
    <w:rsid w:val="001D11D7"/>
    <w:rsid w:val="001E4A9D"/>
    <w:rsid w:val="001F1C0B"/>
    <w:rsid w:val="001F58D4"/>
    <w:rsid w:val="0020170C"/>
    <w:rsid w:val="00202057"/>
    <w:rsid w:val="00206384"/>
    <w:rsid w:val="002069B7"/>
    <w:rsid w:val="002145D0"/>
    <w:rsid w:val="00223C3A"/>
    <w:rsid w:val="00224F88"/>
    <w:rsid w:val="00226A3B"/>
    <w:rsid w:val="00233398"/>
    <w:rsid w:val="00242734"/>
    <w:rsid w:val="00250378"/>
    <w:rsid w:val="00250777"/>
    <w:rsid w:val="002571FA"/>
    <w:rsid w:val="00257D22"/>
    <w:rsid w:val="00262D8E"/>
    <w:rsid w:val="00275D98"/>
    <w:rsid w:val="002822D4"/>
    <w:rsid w:val="00286C10"/>
    <w:rsid w:val="00287122"/>
    <w:rsid w:val="00287418"/>
    <w:rsid w:val="00296EE7"/>
    <w:rsid w:val="00297D07"/>
    <w:rsid w:val="002A1851"/>
    <w:rsid w:val="002A6E42"/>
    <w:rsid w:val="002A746A"/>
    <w:rsid w:val="002B1B4B"/>
    <w:rsid w:val="002B3AE2"/>
    <w:rsid w:val="002B536F"/>
    <w:rsid w:val="002C0B27"/>
    <w:rsid w:val="002C3416"/>
    <w:rsid w:val="002D07F4"/>
    <w:rsid w:val="002D1E53"/>
    <w:rsid w:val="002D1F94"/>
    <w:rsid w:val="002D50FD"/>
    <w:rsid w:val="002D6A57"/>
    <w:rsid w:val="002D76BB"/>
    <w:rsid w:val="002E4413"/>
    <w:rsid w:val="002E47E1"/>
    <w:rsid w:val="002F06EE"/>
    <w:rsid w:val="002F5BFB"/>
    <w:rsid w:val="00302EA4"/>
    <w:rsid w:val="00311809"/>
    <w:rsid w:val="00315F1C"/>
    <w:rsid w:val="00327758"/>
    <w:rsid w:val="003361A5"/>
    <w:rsid w:val="00346659"/>
    <w:rsid w:val="00351CE0"/>
    <w:rsid w:val="00352643"/>
    <w:rsid w:val="003600F1"/>
    <w:rsid w:val="00361814"/>
    <w:rsid w:val="003669D6"/>
    <w:rsid w:val="00371C98"/>
    <w:rsid w:val="00381388"/>
    <w:rsid w:val="0038145B"/>
    <w:rsid w:val="0038775E"/>
    <w:rsid w:val="00391134"/>
    <w:rsid w:val="0039348A"/>
    <w:rsid w:val="003970CD"/>
    <w:rsid w:val="0039745E"/>
    <w:rsid w:val="003A3707"/>
    <w:rsid w:val="003B16B1"/>
    <w:rsid w:val="003B4153"/>
    <w:rsid w:val="003C6409"/>
    <w:rsid w:val="003D5C5C"/>
    <w:rsid w:val="003D5EC1"/>
    <w:rsid w:val="003E1404"/>
    <w:rsid w:val="003E3258"/>
    <w:rsid w:val="003E373D"/>
    <w:rsid w:val="003E38A6"/>
    <w:rsid w:val="003F57BC"/>
    <w:rsid w:val="003F7173"/>
    <w:rsid w:val="003F7F12"/>
    <w:rsid w:val="004000B2"/>
    <w:rsid w:val="00400998"/>
    <w:rsid w:val="00401120"/>
    <w:rsid w:val="00403F5D"/>
    <w:rsid w:val="0040505D"/>
    <w:rsid w:val="004067F1"/>
    <w:rsid w:val="00407D55"/>
    <w:rsid w:val="004113DC"/>
    <w:rsid w:val="004143B7"/>
    <w:rsid w:val="004157F4"/>
    <w:rsid w:val="00417A37"/>
    <w:rsid w:val="004215C3"/>
    <w:rsid w:val="004227B6"/>
    <w:rsid w:val="0042655F"/>
    <w:rsid w:val="004273A6"/>
    <w:rsid w:val="00427993"/>
    <w:rsid w:val="00430683"/>
    <w:rsid w:val="00430C1E"/>
    <w:rsid w:val="00431E15"/>
    <w:rsid w:val="00433711"/>
    <w:rsid w:val="00451659"/>
    <w:rsid w:val="00452848"/>
    <w:rsid w:val="004556CF"/>
    <w:rsid w:val="004610A1"/>
    <w:rsid w:val="00463851"/>
    <w:rsid w:val="00465105"/>
    <w:rsid w:val="004700E2"/>
    <w:rsid w:val="00472E08"/>
    <w:rsid w:val="00474255"/>
    <w:rsid w:val="00477768"/>
    <w:rsid w:val="00483306"/>
    <w:rsid w:val="00483FF5"/>
    <w:rsid w:val="0048465B"/>
    <w:rsid w:val="00491141"/>
    <w:rsid w:val="00491223"/>
    <w:rsid w:val="00491655"/>
    <w:rsid w:val="00497684"/>
    <w:rsid w:val="004A1379"/>
    <w:rsid w:val="004A2310"/>
    <w:rsid w:val="004C228B"/>
    <w:rsid w:val="004C6300"/>
    <w:rsid w:val="004C6CDA"/>
    <w:rsid w:val="004D0037"/>
    <w:rsid w:val="004D0EAF"/>
    <w:rsid w:val="004D5FD1"/>
    <w:rsid w:val="004D7699"/>
    <w:rsid w:val="004E09E4"/>
    <w:rsid w:val="004F18D0"/>
    <w:rsid w:val="004F3346"/>
    <w:rsid w:val="004F483E"/>
    <w:rsid w:val="004F5259"/>
    <w:rsid w:val="004F66FD"/>
    <w:rsid w:val="0050085B"/>
    <w:rsid w:val="0051082F"/>
    <w:rsid w:val="00522052"/>
    <w:rsid w:val="005277A5"/>
    <w:rsid w:val="00532148"/>
    <w:rsid w:val="00532249"/>
    <w:rsid w:val="00533C50"/>
    <w:rsid w:val="00537A24"/>
    <w:rsid w:val="00555EDE"/>
    <w:rsid w:val="00561DAF"/>
    <w:rsid w:val="00564836"/>
    <w:rsid w:val="00571B0B"/>
    <w:rsid w:val="0058020C"/>
    <w:rsid w:val="00581C78"/>
    <w:rsid w:val="005836FA"/>
    <w:rsid w:val="00584C47"/>
    <w:rsid w:val="00595669"/>
    <w:rsid w:val="005976B4"/>
    <w:rsid w:val="005A23F1"/>
    <w:rsid w:val="005A412F"/>
    <w:rsid w:val="005A59B3"/>
    <w:rsid w:val="005B2549"/>
    <w:rsid w:val="005B2956"/>
    <w:rsid w:val="005B537E"/>
    <w:rsid w:val="005B665F"/>
    <w:rsid w:val="005B6A93"/>
    <w:rsid w:val="005D142C"/>
    <w:rsid w:val="005D16B7"/>
    <w:rsid w:val="005E0BBB"/>
    <w:rsid w:val="005E0D4E"/>
    <w:rsid w:val="005F2BDD"/>
    <w:rsid w:val="005F7F60"/>
    <w:rsid w:val="006032A4"/>
    <w:rsid w:val="00605D22"/>
    <w:rsid w:val="006060B2"/>
    <w:rsid w:val="006061C7"/>
    <w:rsid w:val="006074C6"/>
    <w:rsid w:val="00610F72"/>
    <w:rsid w:val="00613AF2"/>
    <w:rsid w:val="0061710B"/>
    <w:rsid w:val="006205B3"/>
    <w:rsid w:val="006302C0"/>
    <w:rsid w:val="00630B78"/>
    <w:rsid w:val="0063430C"/>
    <w:rsid w:val="00640936"/>
    <w:rsid w:val="006504EA"/>
    <w:rsid w:val="0065723B"/>
    <w:rsid w:val="00660457"/>
    <w:rsid w:val="00663CC2"/>
    <w:rsid w:val="00664057"/>
    <w:rsid w:val="00667863"/>
    <w:rsid w:val="006705CC"/>
    <w:rsid w:val="006715FE"/>
    <w:rsid w:val="0067220B"/>
    <w:rsid w:val="00677918"/>
    <w:rsid w:val="0068547D"/>
    <w:rsid w:val="006875DA"/>
    <w:rsid w:val="00692E22"/>
    <w:rsid w:val="0069356A"/>
    <w:rsid w:val="00693B8C"/>
    <w:rsid w:val="0069503F"/>
    <w:rsid w:val="00695893"/>
    <w:rsid w:val="00697C95"/>
    <w:rsid w:val="006A044B"/>
    <w:rsid w:val="006A0D76"/>
    <w:rsid w:val="006A1540"/>
    <w:rsid w:val="006A1FA3"/>
    <w:rsid w:val="006A61C8"/>
    <w:rsid w:val="006A63EA"/>
    <w:rsid w:val="006C328D"/>
    <w:rsid w:val="006C3D42"/>
    <w:rsid w:val="006C40C9"/>
    <w:rsid w:val="006D12CC"/>
    <w:rsid w:val="006D3ADB"/>
    <w:rsid w:val="006D451E"/>
    <w:rsid w:val="006F1435"/>
    <w:rsid w:val="006F3262"/>
    <w:rsid w:val="006F7AEB"/>
    <w:rsid w:val="00702EFE"/>
    <w:rsid w:val="00703D7F"/>
    <w:rsid w:val="00707DEE"/>
    <w:rsid w:val="00714782"/>
    <w:rsid w:val="007170C3"/>
    <w:rsid w:val="0072011A"/>
    <w:rsid w:val="00723373"/>
    <w:rsid w:val="00723376"/>
    <w:rsid w:val="007261AE"/>
    <w:rsid w:val="007304D1"/>
    <w:rsid w:val="00730A91"/>
    <w:rsid w:val="00732435"/>
    <w:rsid w:val="00732B97"/>
    <w:rsid w:val="00732C7D"/>
    <w:rsid w:val="007433BC"/>
    <w:rsid w:val="00743589"/>
    <w:rsid w:val="007449B4"/>
    <w:rsid w:val="00744C19"/>
    <w:rsid w:val="00744E60"/>
    <w:rsid w:val="007458FD"/>
    <w:rsid w:val="00746330"/>
    <w:rsid w:val="00747A36"/>
    <w:rsid w:val="00747D56"/>
    <w:rsid w:val="007618DE"/>
    <w:rsid w:val="00763519"/>
    <w:rsid w:val="0077735F"/>
    <w:rsid w:val="0078118B"/>
    <w:rsid w:val="007843A3"/>
    <w:rsid w:val="00785511"/>
    <w:rsid w:val="007857A2"/>
    <w:rsid w:val="007877AD"/>
    <w:rsid w:val="007909AE"/>
    <w:rsid w:val="00793DF2"/>
    <w:rsid w:val="0079564A"/>
    <w:rsid w:val="00797249"/>
    <w:rsid w:val="007A4763"/>
    <w:rsid w:val="007A4FE1"/>
    <w:rsid w:val="007A524C"/>
    <w:rsid w:val="007A6C25"/>
    <w:rsid w:val="007B0FC6"/>
    <w:rsid w:val="007C08CF"/>
    <w:rsid w:val="007C3600"/>
    <w:rsid w:val="007C4778"/>
    <w:rsid w:val="007D1DCF"/>
    <w:rsid w:val="007D3721"/>
    <w:rsid w:val="007D404C"/>
    <w:rsid w:val="007F1A77"/>
    <w:rsid w:val="007F5BAC"/>
    <w:rsid w:val="0080471C"/>
    <w:rsid w:val="0080780D"/>
    <w:rsid w:val="0081091C"/>
    <w:rsid w:val="0081092B"/>
    <w:rsid w:val="00816B14"/>
    <w:rsid w:val="00820928"/>
    <w:rsid w:val="00822FE3"/>
    <w:rsid w:val="00825BFD"/>
    <w:rsid w:val="00827B52"/>
    <w:rsid w:val="00827EB9"/>
    <w:rsid w:val="00831D85"/>
    <w:rsid w:val="00837378"/>
    <w:rsid w:val="008419A2"/>
    <w:rsid w:val="008536AF"/>
    <w:rsid w:val="0086127D"/>
    <w:rsid w:val="008649AE"/>
    <w:rsid w:val="0087221A"/>
    <w:rsid w:val="00872BD6"/>
    <w:rsid w:val="0087467E"/>
    <w:rsid w:val="0088258C"/>
    <w:rsid w:val="00885C0E"/>
    <w:rsid w:val="008925AF"/>
    <w:rsid w:val="00897E63"/>
    <w:rsid w:val="008A0799"/>
    <w:rsid w:val="008A0919"/>
    <w:rsid w:val="008A17D9"/>
    <w:rsid w:val="008A3FAF"/>
    <w:rsid w:val="008B197E"/>
    <w:rsid w:val="008B5933"/>
    <w:rsid w:val="008C3A9A"/>
    <w:rsid w:val="008C5132"/>
    <w:rsid w:val="008C55A4"/>
    <w:rsid w:val="008F1299"/>
    <w:rsid w:val="008F1B3B"/>
    <w:rsid w:val="008F6A91"/>
    <w:rsid w:val="0090476A"/>
    <w:rsid w:val="00907803"/>
    <w:rsid w:val="00907BC4"/>
    <w:rsid w:val="009132C9"/>
    <w:rsid w:val="00913CC1"/>
    <w:rsid w:val="00914188"/>
    <w:rsid w:val="009173E9"/>
    <w:rsid w:val="00920826"/>
    <w:rsid w:val="0092516E"/>
    <w:rsid w:val="009253E5"/>
    <w:rsid w:val="00926FA2"/>
    <w:rsid w:val="0092709B"/>
    <w:rsid w:val="00927112"/>
    <w:rsid w:val="00927289"/>
    <w:rsid w:val="009277E1"/>
    <w:rsid w:val="00930A1D"/>
    <w:rsid w:val="00930DB2"/>
    <w:rsid w:val="009331DB"/>
    <w:rsid w:val="00933ECA"/>
    <w:rsid w:val="00934874"/>
    <w:rsid w:val="009457C7"/>
    <w:rsid w:val="00946DEA"/>
    <w:rsid w:val="00947F56"/>
    <w:rsid w:val="0095001E"/>
    <w:rsid w:val="00956042"/>
    <w:rsid w:val="009579D1"/>
    <w:rsid w:val="00963080"/>
    <w:rsid w:val="00972808"/>
    <w:rsid w:val="00976870"/>
    <w:rsid w:val="00984C6A"/>
    <w:rsid w:val="00987BD7"/>
    <w:rsid w:val="009A10E2"/>
    <w:rsid w:val="009B07F1"/>
    <w:rsid w:val="009B2203"/>
    <w:rsid w:val="009B2A0A"/>
    <w:rsid w:val="009B701B"/>
    <w:rsid w:val="009B7235"/>
    <w:rsid w:val="009C33DE"/>
    <w:rsid w:val="009C5EB2"/>
    <w:rsid w:val="009D2A93"/>
    <w:rsid w:val="009D79B6"/>
    <w:rsid w:val="009E4517"/>
    <w:rsid w:val="009E4F63"/>
    <w:rsid w:val="009E6070"/>
    <w:rsid w:val="009E7F04"/>
    <w:rsid w:val="009F334B"/>
    <w:rsid w:val="009F6C18"/>
    <w:rsid w:val="00A06AFC"/>
    <w:rsid w:val="00A07798"/>
    <w:rsid w:val="00A104C9"/>
    <w:rsid w:val="00A105B5"/>
    <w:rsid w:val="00A11579"/>
    <w:rsid w:val="00A1613D"/>
    <w:rsid w:val="00A216C8"/>
    <w:rsid w:val="00A21BB3"/>
    <w:rsid w:val="00A24195"/>
    <w:rsid w:val="00A44FF7"/>
    <w:rsid w:val="00A51DCA"/>
    <w:rsid w:val="00A52B73"/>
    <w:rsid w:val="00A5639D"/>
    <w:rsid w:val="00A56B82"/>
    <w:rsid w:val="00A61192"/>
    <w:rsid w:val="00A66E61"/>
    <w:rsid w:val="00A72EBF"/>
    <w:rsid w:val="00A73D61"/>
    <w:rsid w:val="00A84340"/>
    <w:rsid w:val="00A909C3"/>
    <w:rsid w:val="00A923DF"/>
    <w:rsid w:val="00A95662"/>
    <w:rsid w:val="00AA028C"/>
    <w:rsid w:val="00AA2DFD"/>
    <w:rsid w:val="00AA3C3B"/>
    <w:rsid w:val="00AA7E1E"/>
    <w:rsid w:val="00AB1518"/>
    <w:rsid w:val="00AB16D6"/>
    <w:rsid w:val="00AB612E"/>
    <w:rsid w:val="00AB67DB"/>
    <w:rsid w:val="00AC2ADC"/>
    <w:rsid w:val="00AC3326"/>
    <w:rsid w:val="00AC4F1D"/>
    <w:rsid w:val="00AD6510"/>
    <w:rsid w:val="00AE24E4"/>
    <w:rsid w:val="00AE2664"/>
    <w:rsid w:val="00AE7641"/>
    <w:rsid w:val="00AF147F"/>
    <w:rsid w:val="00AF5A15"/>
    <w:rsid w:val="00B0091C"/>
    <w:rsid w:val="00B1101D"/>
    <w:rsid w:val="00B12AE4"/>
    <w:rsid w:val="00B1594E"/>
    <w:rsid w:val="00B20000"/>
    <w:rsid w:val="00B213BD"/>
    <w:rsid w:val="00B24E2A"/>
    <w:rsid w:val="00B2781A"/>
    <w:rsid w:val="00B30296"/>
    <w:rsid w:val="00B315A1"/>
    <w:rsid w:val="00B33D7A"/>
    <w:rsid w:val="00B35398"/>
    <w:rsid w:val="00B36DC1"/>
    <w:rsid w:val="00B41DC6"/>
    <w:rsid w:val="00B42C37"/>
    <w:rsid w:val="00B53366"/>
    <w:rsid w:val="00B55D0C"/>
    <w:rsid w:val="00B61FD0"/>
    <w:rsid w:val="00B649B5"/>
    <w:rsid w:val="00B64CEE"/>
    <w:rsid w:val="00B70008"/>
    <w:rsid w:val="00B7703E"/>
    <w:rsid w:val="00B82CE8"/>
    <w:rsid w:val="00B951CB"/>
    <w:rsid w:val="00BB477F"/>
    <w:rsid w:val="00BB5ACA"/>
    <w:rsid w:val="00BB7FB0"/>
    <w:rsid w:val="00BC3ABC"/>
    <w:rsid w:val="00BD386B"/>
    <w:rsid w:val="00BE1D51"/>
    <w:rsid w:val="00BE3282"/>
    <w:rsid w:val="00BE61C2"/>
    <w:rsid w:val="00BE6933"/>
    <w:rsid w:val="00BE7786"/>
    <w:rsid w:val="00BF3697"/>
    <w:rsid w:val="00BF3835"/>
    <w:rsid w:val="00BF4D1E"/>
    <w:rsid w:val="00BF6610"/>
    <w:rsid w:val="00C00119"/>
    <w:rsid w:val="00C02F53"/>
    <w:rsid w:val="00C04036"/>
    <w:rsid w:val="00C1132C"/>
    <w:rsid w:val="00C220BA"/>
    <w:rsid w:val="00C30906"/>
    <w:rsid w:val="00C30E56"/>
    <w:rsid w:val="00C35D49"/>
    <w:rsid w:val="00C40859"/>
    <w:rsid w:val="00C4230E"/>
    <w:rsid w:val="00C50EB0"/>
    <w:rsid w:val="00C54068"/>
    <w:rsid w:val="00C55082"/>
    <w:rsid w:val="00C557C1"/>
    <w:rsid w:val="00C66BF4"/>
    <w:rsid w:val="00C77812"/>
    <w:rsid w:val="00C85D8D"/>
    <w:rsid w:val="00C9256E"/>
    <w:rsid w:val="00CA3612"/>
    <w:rsid w:val="00CA421B"/>
    <w:rsid w:val="00CA4F26"/>
    <w:rsid w:val="00CB1B6D"/>
    <w:rsid w:val="00CB4646"/>
    <w:rsid w:val="00CB6884"/>
    <w:rsid w:val="00CC0BBC"/>
    <w:rsid w:val="00CC3FB8"/>
    <w:rsid w:val="00CC5323"/>
    <w:rsid w:val="00CC649D"/>
    <w:rsid w:val="00CD1A05"/>
    <w:rsid w:val="00CD4E34"/>
    <w:rsid w:val="00CD6ED0"/>
    <w:rsid w:val="00CD6EDA"/>
    <w:rsid w:val="00CD7EC6"/>
    <w:rsid w:val="00CF0EAA"/>
    <w:rsid w:val="00CF3080"/>
    <w:rsid w:val="00D00159"/>
    <w:rsid w:val="00D05987"/>
    <w:rsid w:val="00D06F68"/>
    <w:rsid w:val="00D13CA4"/>
    <w:rsid w:val="00D1664D"/>
    <w:rsid w:val="00D20ED9"/>
    <w:rsid w:val="00D21E4C"/>
    <w:rsid w:val="00D27E5D"/>
    <w:rsid w:val="00D3292B"/>
    <w:rsid w:val="00D34DF9"/>
    <w:rsid w:val="00D3727C"/>
    <w:rsid w:val="00D41161"/>
    <w:rsid w:val="00D43007"/>
    <w:rsid w:val="00D45C50"/>
    <w:rsid w:val="00D57CE9"/>
    <w:rsid w:val="00D60A46"/>
    <w:rsid w:val="00D60C1A"/>
    <w:rsid w:val="00D62AA8"/>
    <w:rsid w:val="00D65243"/>
    <w:rsid w:val="00D65465"/>
    <w:rsid w:val="00D65FBF"/>
    <w:rsid w:val="00D6739E"/>
    <w:rsid w:val="00D676C6"/>
    <w:rsid w:val="00D74478"/>
    <w:rsid w:val="00D80C21"/>
    <w:rsid w:val="00D85453"/>
    <w:rsid w:val="00D935EA"/>
    <w:rsid w:val="00D940D3"/>
    <w:rsid w:val="00D9452B"/>
    <w:rsid w:val="00D95F41"/>
    <w:rsid w:val="00DA3188"/>
    <w:rsid w:val="00DA37BB"/>
    <w:rsid w:val="00DA481F"/>
    <w:rsid w:val="00DA6164"/>
    <w:rsid w:val="00DA70EA"/>
    <w:rsid w:val="00DB38AC"/>
    <w:rsid w:val="00DC161B"/>
    <w:rsid w:val="00DC4CF0"/>
    <w:rsid w:val="00DC63CF"/>
    <w:rsid w:val="00DC6C09"/>
    <w:rsid w:val="00DC6CC8"/>
    <w:rsid w:val="00DD1AE2"/>
    <w:rsid w:val="00DD78AF"/>
    <w:rsid w:val="00DE1773"/>
    <w:rsid w:val="00DF1EDC"/>
    <w:rsid w:val="00DF49E1"/>
    <w:rsid w:val="00DF6741"/>
    <w:rsid w:val="00E02C95"/>
    <w:rsid w:val="00E0484A"/>
    <w:rsid w:val="00E0653B"/>
    <w:rsid w:val="00E12810"/>
    <w:rsid w:val="00E12DCF"/>
    <w:rsid w:val="00E24A51"/>
    <w:rsid w:val="00E26518"/>
    <w:rsid w:val="00E3178B"/>
    <w:rsid w:val="00E34C91"/>
    <w:rsid w:val="00E35554"/>
    <w:rsid w:val="00E41BBA"/>
    <w:rsid w:val="00E42FB4"/>
    <w:rsid w:val="00E43FC1"/>
    <w:rsid w:val="00E4414E"/>
    <w:rsid w:val="00E470A8"/>
    <w:rsid w:val="00E47E1E"/>
    <w:rsid w:val="00E56CA6"/>
    <w:rsid w:val="00E63416"/>
    <w:rsid w:val="00E73534"/>
    <w:rsid w:val="00E820CA"/>
    <w:rsid w:val="00E85D3B"/>
    <w:rsid w:val="00E900ED"/>
    <w:rsid w:val="00E95A87"/>
    <w:rsid w:val="00EB3C27"/>
    <w:rsid w:val="00EB41F7"/>
    <w:rsid w:val="00EC0061"/>
    <w:rsid w:val="00EC0762"/>
    <w:rsid w:val="00EC0B20"/>
    <w:rsid w:val="00EC165C"/>
    <w:rsid w:val="00EC1F6A"/>
    <w:rsid w:val="00EC2C42"/>
    <w:rsid w:val="00EC384D"/>
    <w:rsid w:val="00EC3EE5"/>
    <w:rsid w:val="00ED0195"/>
    <w:rsid w:val="00ED3D93"/>
    <w:rsid w:val="00ED6910"/>
    <w:rsid w:val="00ED7B8A"/>
    <w:rsid w:val="00EF5B6B"/>
    <w:rsid w:val="00F0216A"/>
    <w:rsid w:val="00F02641"/>
    <w:rsid w:val="00F02830"/>
    <w:rsid w:val="00F0676F"/>
    <w:rsid w:val="00F06C28"/>
    <w:rsid w:val="00F14730"/>
    <w:rsid w:val="00F15776"/>
    <w:rsid w:val="00F15E3C"/>
    <w:rsid w:val="00F20871"/>
    <w:rsid w:val="00F2375A"/>
    <w:rsid w:val="00F26911"/>
    <w:rsid w:val="00F26F4C"/>
    <w:rsid w:val="00F33BAD"/>
    <w:rsid w:val="00F35967"/>
    <w:rsid w:val="00F43D8A"/>
    <w:rsid w:val="00F60D13"/>
    <w:rsid w:val="00F6297A"/>
    <w:rsid w:val="00F657A2"/>
    <w:rsid w:val="00F7194A"/>
    <w:rsid w:val="00F72B1B"/>
    <w:rsid w:val="00F83907"/>
    <w:rsid w:val="00F8397D"/>
    <w:rsid w:val="00F93EA5"/>
    <w:rsid w:val="00F96495"/>
    <w:rsid w:val="00FB1F08"/>
    <w:rsid w:val="00FB7E9E"/>
    <w:rsid w:val="00FC630D"/>
    <w:rsid w:val="00FD2B22"/>
    <w:rsid w:val="00FE1845"/>
    <w:rsid w:val="00FE26A5"/>
    <w:rsid w:val="00FE41AC"/>
    <w:rsid w:val="00FE59A6"/>
    <w:rsid w:val="00FE67C2"/>
    <w:rsid w:val="00FF612B"/>
    <w:rsid w:val="00FF61B7"/>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75D0"/>
    <w:pPr>
      <w:spacing w:after="80"/>
      <w:jc w:val="both"/>
    </w:pPr>
    <w:rPr>
      <w:sz w:val="18"/>
    </w:rPr>
  </w:style>
  <w:style w:type="paragraph" w:styleId="Heading1">
    <w:name w:val="heading 1"/>
    <w:basedOn w:val="Normal"/>
    <w:next w:val="Normal"/>
    <w:qFormat/>
    <w:rsid w:val="001C75D0"/>
    <w:pPr>
      <w:keepNext/>
      <w:numPr>
        <w:numId w:val="1"/>
      </w:numPr>
      <w:spacing w:before="40" w:after="0"/>
      <w:jc w:val="left"/>
      <w:outlineLvl w:val="0"/>
    </w:pPr>
    <w:rPr>
      <w:b/>
      <w:kern w:val="28"/>
      <w:sz w:val="24"/>
    </w:rPr>
  </w:style>
  <w:style w:type="paragraph" w:styleId="Heading2">
    <w:name w:val="heading 2"/>
    <w:basedOn w:val="Heading1"/>
    <w:next w:val="Normal"/>
    <w:qFormat/>
    <w:rsid w:val="001C75D0"/>
    <w:pPr>
      <w:numPr>
        <w:ilvl w:val="1"/>
      </w:numPr>
      <w:outlineLvl w:val="1"/>
    </w:pPr>
  </w:style>
  <w:style w:type="paragraph" w:styleId="Heading3">
    <w:name w:val="heading 3"/>
    <w:basedOn w:val="Heading2"/>
    <w:next w:val="Normal"/>
    <w:qFormat/>
    <w:rsid w:val="001C75D0"/>
    <w:pPr>
      <w:numPr>
        <w:ilvl w:val="2"/>
      </w:numPr>
      <w:outlineLvl w:val="2"/>
    </w:pPr>
    <w:rPr>
      <w:b w:val="0"/>
      <w:i/>
      <w:sz w:val="22"/>
    </w:rPr>
  </w:style>
  <w:style w:type="paragraph" w:styleId="Heading4">
    <w:name w:val="heading 4"/>
    <w:basedOn w:val="Heading3"/>
    <w:next w:val="Normal"/>
    <w:qFormat/>
    <w:rsid w:val="001C75D0"/>
    <w:pPr>
      <w:numPr>
        <w:ilvl w:val="3"/>
      </w:numPr>
      <w:outlineLvl w:val="3"/>
    </w:pPr>
  </w:style>
  <w:style w:type="paragraph" w:styleId="Heading5">
    <w:name w:val="heading 5"/>
    <w:basedOn w:val="ListNumber3"/>
    <w:next w:val="Normal"/>
    <w:qFormat/>
    <w:rsid w:val="001C75D0"/>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1C75D0"/>
    <w:pPr>
      <w:numPr>
        <w:ilvl w:val="5"/>
        <w:numId w:val="1"/>
      </w:numPr>
      <w:spacing w:before="240" w:after="60"/>
      <w:outlineLvl w:val="5"/>
    </w:pPr>
    <w:rPr>
      <w:rFonts w:ascii="Arial" w:hAnsi="Arial"/>
      <w:i/>
      <w:sz w:val="22"/>
    </w:rPr>
  </w:style>
  <w:style w:type="paragraph" w:styleId="Heading7">
    <w:name w:val="heading 7"/>
    <w:basedOn w:val="Normal"/>
    <w:next w:val="Normal"/>
    <w:qFormat/>
    <w:rsid w:val="001C75D0"/>
    <w:pPr>
      <w:numPr>
        <w:ilvl w:val="6"/>
        <w:numId w:val="1"/>
      </w:numPr>
      <w:spacing w:before="240" w:after="60"/>
      <w:outlineLvl w:val="6"/>
    </w:pPr>
    <w:rPr>
      <w:rFonts w:ascii="Arial" w:hAnsi="Arial"/>
    </w:rPr>
  </w:style>
  <w:style w:type="paragraph" w:styleId="Heading8">
    <w:name w:val="heading 8"/>
    <w:basedOn w:val="Normal"/>
    <w:next w:val="Normal"/>
    <w:qFormat/>
    <w:rsid w:val="001C75D0"/>
    <w:pPr>
      <w:numPr>
        <w:ilvl w:val="7"/>
        <w:numId w:val="1"/>
      </w:numPr>
      <w:spacing w:before="240" w:after="60"/>
      <w:outlineLvl w:val="7"/>
    </w:pPr>
    <w:rPr>
      <w:rFonts w:ascii="Arial" w:hAnsi="Arial"/>
      <w:i/>
    </w:rPr>
  </w:style>
  <w:style w:type="paragraph" w:styleId="Heading9">
    <w:name w:val="heading 9"/>
    <w:basedOn w:val="Normal"/>
    <w:next w:val="Normal"/>
    <w:qFormat/>
    <w:rsid w:val="001C75D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C75D0"/>
    <w:rPr>
      <w:rFonts w:ascii="Times New Roman" w:hAnsi="Times New Roman"/>
      <w:sz w:val="18"/>
      <w:vertAlign w:val="superscript"/>
    </w:rPr>
  </w:style>
  <w:style w:type="paragraph" w:customStyle="1" w:styleId="Author">
    <w:name w:val="Author"/>
    <w:basedOn w:val="Normal"/>
    <w:rsid w:val="001C75D0"/>
    <w:pPr>
      <w:jc w:val="center"/>
    </w:pPr>
    <w:rPr>
      <w:rFonts w:ascii="Helvetica" w:hAnsi="Helvetica"/>
      <w:sz w:val="24"/>
    </w:rPr>
  </w:style>
  <w:style w:type="paragraph" w:customStyle="1" w:styleId="Paper-Title">
    <w:name w:val="Paper-Title"/>
    <w:basedOn w:val="Normal"/>
    <w:rsid w:val="001C75D0"/>
    <w:pPr>
      <w:spacing w:after="120"/>
      <w:jc w:val="center"/>
    </w:pPr>
    <w:rPr>
      <w:rFonts w:ascii="Helvetica" w:hAnsi="Helvetica"/>
      <w:b/>
      <w:sz w:val="36"/>
    </w:rPr>
  </w:style>
  <w:style w:type="paragraph" w:customStyle="1" w:styleId="Affiliations">
    <w:name w:val="Affiliations"/>
    <w:basedOn w:val="Normal"/>
    <w:rsid w:val="001C75D0"/>
    <w:pPr>
      <w:jc w:val="center"/>
    </w:pPr>
    <w:rPr>
      <w:rFonts w:ascii="Helvetica" w:hAnsi="Helvetica"/>
      <w:sz w:val="20"/>
    </w:rPr>
  </w:style>
  <w:style w:type="paragraph" w:styleId="FootnoteText">
    <w:name w:val="footnote text"/>
    <w:basedOn w:val="Normal"/>
    <w:semiHidden/>
    <w:rsid w:val="001C75D0"/>
    <w:pPr>
      <w:ind w:left="144" w:hanging="144"/>
    </w:pPr>
  </w:style>
  <w:style w:type="paragraph" w:customStyle="1" w:styleId="Bullet">
    <w:name w:val="Bullet"/>
    <w:basedOn w:val="Normal"/>
    <w:rsid w:val="001C75D0"/>
    <w:pPr>
      <w:ind w:left="144" w:hanging="144"/>
    </w:pPr>
  </w:style>
  <w:style w:type="paragraph" w:styleId="Footer">
    <w:name w:val="footer"/>
    <w:basedOn w:val="Normal"/>
    <w:rsid w:val="001C75D0"/>
    <w:pPr>
      <w:tabs>
        <w:tab w:val="center" w:pos="4320"/>
        <w:tab w:val="right" w:pos="8640"/>
      </w:tabs>
    </w:pPr>
  </w:style>
  <w:style w:type="paragraph" w:customStyle="1" w:styleId="E-Mail">
    <w:name w:val="E-Mail"/>
    <w:basedOn w:val="Author"/>
    <w:rsid w:val="001C75D0"/>
    <w:pPr>
      <w:spacing w:after="60"/>
    </w:pPr>
  </w:style>
  <w:style w:type="paragraph" w:customStyle="1" w:styleId="Abstract">
    <w:name w:val="Abstract"/>
    <w:basedOn w:val="Heading1"/>
    <w:rsid w:val="001C75D0"/>
    <w:pPr>
      <w:numPr>
        <w:numId w:val="0"/>
      </w:numPr>
      <w:spacing w:before="0" w:after="120"/>
      <w:jc w:val="both"/>
      <w:outlineLvl w:val="9"/>
    </w:pPr>
    <w:rPr>
      <w:b w:val="0"/>
      <w:sz w:val="18"/>
    </w:rPr>
  </w:style>
  <w:style w:type="paragraph" w:styleId="ListNumber3">
    <w:name w:val="List Number 3"/>
    <w:basedOn w:val="Normal"/>
    <w:rsid w:val="001C75D0"/>
    <w:pPr>
      <w:ind w:left="1080" w:hanging="360"/>
    </w:pPr>
  </w:style>
  <w:style w:type="paragraph" w:customStyle="1" w:styleId="Captions">
    <w:name w:val="Captions"/>
    <w:basedOn w:val="Normal"/>
    <w:rsid w:val="001C75D0"/>
    <w:pPr>
      <w:framePr w:w="4680" w:h="2160" w:hRule="exact" w:hSpace="187" w:wrap="around" w:hAnchor="text" w:yAlign="bottom" w:anchorLock="1"/>
      <w:jc w:val="center"/>
    </w:pPr>
    <w:rPr>
      <w:b/>
    </w:rPr>
  </w:style>
  <w:style w:type="paragraph" w:customStyle="1" w:styleId="References">
    <w:name w:val="References"/>
    <w:basedOn w:val="Normal"/>
    <w:rsid w:val="001C75D0"/>
    <w:pPr>
      <w:numPr>
        <w:numId w:val="2"/>
      </w:numPr>
      <w:jc w:val="left"/>
    </w:pPr>
  </w:style>
  <w:style w:type="character" w:styleId="PageNumber">
    <w:name w:val="page number"/>
    <w:basedOn w:val="DefaultParagraphFont"/>
    <w:rsid w:val="001C75D0"/>
  </w:style>
  <w:style w:type="paragraph" w:styleId="BodyTextIndent">
    <w:name w:val="Body Text Indent"/>
    <w:basedOn w:val="Normal"/>
    <w:link w:val="BodyTextIndentChar"/>
    <w:rsid w:val="001C75D0"/>
    <w:pPr>
      <w:spacing w:after="0"/>
      <w:ind w:firstLine="360"/>
    </w:pPr>
    <w:rPr>
      <w:lang w:val="x-none"/>
    </w:rPr>
  </w:style>
  <w:style w:type="paragraph" w:styleId="DocumentMap">
    <w:name w:val="Document Map"/>
    <w:basedOn w:val="Normal"/>
    <w:semiHidden/>
    <w:rsid w:val="001C75D0"/>
    <w:pPr>
      <w:shd w:val="clear" w:color="auto" w:fill="000080"/>
    </w:pPr>
    <w:rPr>
      <w:rFonts w:ascii="Tahoma" w:hAnsi="Tahoma" w:cs="Tahoma"/>
    </w:rPr>
  </w:style>
  <w:style w:type="paragraph" w:styleId="Caption">
    <w:name w:val="caption"/>
    <w:basedOn w:val="Normal"/>
    <w:next w:val="Normal"/>
    <w:qFormat/>
    <w:rsid w:val="001C75D0"/>
    <w:pPr>
      <w:jc w:val="center"/>
    </w:pPr>
    <w:rPr>
      <w:rFonts w:cs="Miriam"/>
      <w:b/>
      <w:bCs/>
      <w:szCs w:val="18"/>
      <w:lang w:eastAsia="en-AU"/>
    </w:rPr>
  </w:style>
  <w:style w:type="paragraph" w:styleId="BodyText">
    <w:name w:val="Body Text"/>
    <w:basedOn w:val="Normal"/>
    <w:rsid w:val="001C75D0"/>
    <w:pPr>
      <w:framePr w:w="4680" w:h="2112" w:hRule="exact" w:hSpace="187" w:wrap="around" w:vAnchor="page" w:hAnchor="page" w:x="1155" w:y="12245" w:anchorLock="1"/>
      <w:spacing w:after="0"/>
    </w:pPr>
    <w:rPr>
      <w:sz w:val="16"/>
    </w:rPr>
  </w:style>
  <w:style w:type="character" w:styleId="Hyperlink">
    <w:name w:val="Hyperlink"/>
    <w:rsid w:val="001C75D0"/>
    <w:rPr>
      <w:color w:val="0000FF"/>
      <w:u w:val="single"/>
    </w:rPr>
  </w:style>
  <w:style w:type="paragraph" w:styleId="Header">
    <w:name w:val="header"/>
    <w:basedOn w:val="Normal"/>
    <w:rsid w:val="001C75D0"/>
    <w:pPr>
      <w:tabs>
        <w:tab w:val="center" w:pos="4320"/>
        <w:tab w:val="right" w:pos="8640"/>
      </w:tabs>
    </w:pPr>
  </w:style>
  <w:style w:type="character" w:customStyle="1" w:styleId="BodyTextIndentChar">
    <w:name w:val="Body Text Indent Char"/>
    <w:link w:val="BodyTextIndent"/>
    <w:rsid w:val="005F7F60"/>
    <w:rPr>
      <w:sz w:val="18"/>
      <w:lang w:eastAsia="en-US"/>
    </w:rPr>
  </w:style>
  <w:style w:type="character" w:styleId="FollowedHyperlink">
    <w:name w:val="FollowedHyperlink"/>
    <w:rsid w:val="00B42C37"/>
    <w:rPr>
      <w:color w:val="800080"/>
      <w:u w:val="single"/>
    </w:rPr>
  </w:style>
  <w:style w:type="paragraph" w:styleId="BalloonText">
    <w:name w:val="Balloon Text"/>
    <w:basedOn w:val="Normal"/>
    <w:link w:val="BalloonTextChar"/>
    <w:rsid w:val="00191F6F"/>
    <w:pPr>
      <w:spacing w:after="0"/>
    </w:pPr>
    <w:rPr>
      <w:rFonts w:ascii="Tahoma" w:hAnsi="Tahoma"/>
      <w:sz w:val="16"/>
      <w:szCs w:val="16"/>
      <w:lang w:val="x-none" w:eastAsia="x-none"/>
    </w:rPr>
  </w:style>
  <w:style w:type="character" w:customStyle="1" w:styleId="BalloonTextChar">
    <w:name w:val="Balloon Text Char"/>
    <w:link w:val="BalloonText"/>
    <w:rsid w:val="00191F6F"/>
    <w:rPr>
      <w:rFonts w:ascii="Tahoma" w:hAnsi="Tahoma" w:cs="Tahoma"/>
      <w:sz w:val="16"/>
      <w:szCs w:val="16"/>
    </w:rPr>
  </w:style>
  <w:style w:type="character" w:styleId="CommentReference">
    <w:name w:val="annotation reference"/>
    <w:rsid w:val="004067F1"/>
    <w:rPr>
      <w:sz w:val="16"/>
      <w:szCs w:val="16"/>
    </w:rPr>
  </w:style>
  <w:style w:type="paragraph" w:styleId="CommentText">
    <w:name w:val="annotation text"/>
    <w:basedOn w:val="Normal"/>
    <w:link w:val="CommentTextChar"/>
    <w:rsid w:val="004067F1"/>
    <w:rPr>
      <w:sz w:val="20"/>
    </w:rPr>
  </w:style>
  <w:style w:type="character" w:customStyle="1" w:styleId="CommentTextChar">
    <w:name w:val="Comment Text Char"/>
    <w:basedOn w:val="DefaultParagraphFont"/>
    <w:link w:val="CommentText"/>
    <w:rsid w:val="004067F1"/>
  </w:style>
  <w:style w:type="paragraph" w:styleId="CommentSubject">
    <w:name w:val="annotation subject"/>
    <w:basedOn w:val="CommentText"/>
    <w:next w:val="CommentText"/>
    <w:link w:val="CommentSubjectChar"/>
    <w:rsid w:val="004067F1"/>
    <w:rPr>
      <w:b/>
      <w:bCs/>
      <w:lang w:val="x-none" w:eastAsia="x-none"/>
    </w:rPr>
  </w:style>
  <w:style w:type="character" w:customStyle="1" w:styleId="CommentSubjectChar">
    <w:name w:val="Comment Subject Char"/>
    <w:link w:val="CommentSubject"/>
    <w:rsid w:val="004067F1"/>
    <w:rPr>
      <w:b/>
      <w:bCs/>
    </w:rPr>
  </w:style>
  <w:style w:type="character" w:customStyle="1" w:styleId="identifier-type">
    <w:name w:val="identifier-type"/>
    <w:rsid w:val="000016AD"/>
  </w:style>
  <w:style w:type="paragraph" w:styleId="ListParagraph">
    <w:name w:val="List Paragraph"/>
    <w:basedOn w:val="Normal"/>
    <w:uiPriority w:val="34"/>
    <w:qFormat/>
    <w:rsid w:val="000A3CEA"/>
    <w:pPr>
      <w:spacing w:after="200" w:line="276" w:lineRule="auto"/>
      <w:ind w:left="720"/>
      <w:contextualSpacing/>
      <w:jc w:val="left"/>
    </w:pPr>
    <w:rPr>
      <w:rFonts w:ascii="Calibri" w:eastAsia="Calibri" w:hAnsi="Calibri"/>
      <w:sz w:val="22"/>
      <w:szCs w:val="22"/>
    </w:rPr>
  </w:style>
  <w:style w:type="paragraph" w:styleId="Revision">
    <w:name w:val="Revision"/>
    <w:hidden/>
    <w:uiPriority w:val="99"/>
    <w:semiHidden/>
    <w:rsid w:val="000A3CEA"/>
    <w:rPr>
      <w:sz w:val="18"/>
    </w:rPr>
  </w:style>
  <w:style w:type="character" w:customStyle="1" w:styleId="citation">
    <w:name w:val="citation"/>
    <w:rsid w:val="00451659"/>
  </w:style>
  <w:style w:type="character" w:customStyle="1" w:styleId="apple-style-span">
    <w:name w:val="apple-style-span"/>
    <w:rsid w:val="00FF612B"/>
  </w:style>
  <w:style w:type="character" w:styleId="PlaceholderText">
    <w:name w:val="Placeholder Text"/>
    <w:uiPriority w:val="99"/>
    <w:semiHidden/>
    <w:rsid w:val="00FF7BC7"/>
    <w:rPr>
      <w:color w:val="808080"/>
    </w:rPr>
  </w:style>
  <w:style w:type="table" w:styleId="TableGrid">
    <w:name w:val="Table Grid"/>
    <w:basedOn w:val="TableNormal"/>
    <w:rsid w:val="006C4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75D0"/>
    <w:pPr>
      <w:spacing w:after="80"/>
      <w:jc w:val="both"/>
    </w:pPr>
    <w:rPr>
      <w:sz w:val="18"/>
    </w:rPr>
  </w:style>
  <w:style w:type="paragraph" w:styleId="Heading1">
    <w:name w:val="heading 1"/>
    <w:basedOn w:val="Normal"/>
    <w:next w:val="Normal"/>
    <w:qFormat/>
    <w:rsid w:val="001C75D0"/>
    <w:pPr>
      <w:keepNext/>
      <w:numPr>
        <w:numId w:val="1"/>
      </w:numPr>
      <w:spacing w:before="40" w:after="0"/>
      <w:jc w:val="left"/>
      <w:outlineLvl w:val="0"/>
    </w:pPr>
    <w:rPr>
      <w:b/>
      <w:kern w:val="28"/>
      <w:sz w:val="24"/>
    </w:rPr>
  </w:style>
  <w:style w:type="paragraph" w:styleId="Heading2">
    <w:name w:val="heading 2"/>
    <w:basedOn w:val="Heading1"/>
    <w:next w:val="Normal"/>
    <w:qFormat/>
    <w:rsid w:val="001C75D0"/>
    <w:pPr>
      <w:numPr>
        <w:ilvl w:val="1"/>
      </w:numPr>
      <w:outlineLvl w:val="1"/>
    </w:pPr>
  </w:style>
  <w:style w:type="paragraph" w:styleId="Heading3">
    <w:name w:val="heading 3"/>
    <w:basedOn w:val="Heading2"/>
    <w:next w:val="Normal"/>
    <w:qFormat/>
    <w:rsid w:val="001C75D0"/>
    <w:pPr>
      <w:numPr>
        <w:ilvl w:val="2"/>
      </w:numPr>
      <w:outlineLvl w:val="2"/>
    </w:pPr>
    <w:rPr>
      <w:b w:val="0"/>
      <w:i/>
      <w:sz w:val="22"/>
    </w:rPr>
  </w:style>
  <w:style w:type="paragraph" w:styleId="Heading4">
    <w:name w:val="heading 4"/>
    <w:basedOn w:val="Heading3"/>
    <w:next w:val="Normal"/>
    <w:qFormat/>
    <w:rsid w:val="001C75D0"/>
    <w:pPr>
      <w:numPr>
        <w:ilvl w:val="3"/>
      </w:numPr>
      <w:outlineLvl w:val="3"/>
    </w:pPr>
  </w:style>
  <w:style w:type="paragraph" w:styleId="Heading5">
    <w:name w:val="heading 5"/>
    <w:basedOn w:val="ListNumber3"/>
    <w:next w:val="Normal"/>
    <w:qFormat/>
    <w:rsid w:val="001C75D0"/>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1C75D0"/>
    <w:pPr>
      <w:numPr>
        <w:ilvl w:val="5"/>
        <w:numId w:val="1"/>
      </w:numPr>
      <w:spacing w:before="240" w:after="60"/>
      <w:outlineLvl w:val="5"/>
    </w:pPr>
    <w:rPr>
      <w:rFonts w:ascii="Arial" w:hAnsi="Arial"/>
      <w:i/>
      <w:sz w:val="22"/>
    </w:rPr>
  </w:style>
  <w:style w:type="paragraph" w:styleId="Heading7">
    <w:name w:val="heading 7"/>
    <w:basedOn w:val="Normal"/>
    <w:next w:val="Normal"/>
    <w:qFormat/>
    <w:rsid w:val="001C75D0"/>
    <w:pPr>
      <w:numPr>
        <w:ilvl w:val="6"/>
        <w:numId w:val="1"/>
      </w:numPr>
      <w:spacing w:before="240" w:after="60"/>
      <w:outlineLvl w:val="6"/>
    </w:pPr>
    <w:rPr>
      <w:rFonts w:ascii="Arial" w:hAnsi="Arial"/>
    </w:rPr>
  </w:style>
  <w:style w:type="paragraph" w:styleId="Heading8">
    <w:name w:val="heading 8"/>
    <w:basedOn w:val="Normal"/>
    <w:next w:val="Normal"/>
    <w:qFormat/>
    <w:rsid w:val="001C75D0"/>
    <w:pPr>
      <w:numPr>
        <w:ilvl w:val="7"/>
        <w:numId w:val="1"/>
      </w:numPr>
      <w:spacing w:before="240" w:after="60"/>
      <w:outlineLvl w:val="7"/>
    </w:pPr>
    <w:rPr>
      <w:rFonts w:ascii="Arial" w:hAnsi="Arial"/>
      <w:i/>
    </w:rPr>
  </w:style>
  <w:style w:type="paragraph" w:styleId="Heading9">
    <w:name w:val="heading 9"/>
    <w:basedOn w:val="Normal"/>
    <w:next w:val="Normal"/>
    <w:qFormat/>
    <w:rsid w:val="001C75D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C75D0"/>
    <w:rPr>
      <w:rFonts w:ascii="Times New Roman" w:hAnsi="Times New Roman"/>
      <w:sz w:val="18"/>
      <w:vertAlign w:val="superscript"/>
    </w:rPr>
  </w:style>
  <w:style w:type="paragraph" w:customStyle="1" w:styleId="Author">
    <w:name w:val="Author"/>
    <w:basedOn w:val="Normal"/>
    <w:rsid w:val="001C75D0"/>
    <w:pPr>
      <w:jc w:val="center"/>
    </w:pPr>
    <w:rPr>
      <w:rFonts w:ascii="Helvetica" w:hAnsi="Helvetica"/>
      <w:sz w:val="24"/>
    </w:rPr>
  </w:style>
  <w:style w:type="paragraph" w:customStyle="1" w:styleId="Paper-Title">
    <w:name w:val="Paper-Title"/>
    <w:basedOn w:val="Normal"/>
    <w:rsid w:val="001C75D0"/>
    <w:pPr>
      <w:spacing w:after="120"/>
      <w:jc w:val="center"/>
    </w:pPr>
    <w:rPr>
      <w:rFonts w:ascii="Helvetica" w:hAnsi="Helvetica"/>
      <w:b/>
      <w:sz w:val="36"/>
    </w:rPr>
  </w:style>
  <w:style w:type="paragraph" w:customStyle="1" w:styleId="Affiliations">
    <w:name w:val="Affiliations"/>
    <w:basedOn w:val="Normal"/>
    <w:rsid w:val="001C75D0"/>
    <w:pPr>
      <w:jc w:val="center"/>
    </w:pPr>
    <w:rPr>
      <w:rFonts w:ascii="Helvetica" w:hAnsi="Helvetica"/>
      <w:sz w:val="20"/>
    </w:rPr>
  </w:style>
  <w:style w:type="paragraph" w:styleId="FootnoteText">
    <w:name w:val="footnote text"/>
    <w:basedOn w:val="Normal"/>
    <w:semiHidden/>
    <w:rsid w:val="001C75D0"/>
    <w:pPr>
      <w:ind w:left="144" w:hanging="144"/>
    </w:pPr>
  </w:style>
  <w:style w:type="paragraph" w:customStyle="1" w:styleId="Bullet">
    <w:name w:val="Bullet"/>
    <w:basedOn w:val="Normal"/>
    <w:rsid w:val="001C75D0"/>
    <w:pPr>
      <w:ind w:left="144" w:hanging="144"/>
    </w:pPr>
  </w:style>
  <w:style w:type="paragraph" w:styleId="Footer">
    <w:name w:val="footer"/>
    <w:basedOn w:val="Normal"/>
    <w:rsid w:val="001C75D0"/>
    <w:pPr>
      <w:tabs>
        <w:tab w:val="center" w:pos="4320"/>
        <w:tab w:val="right" w:pos="8640"/>
      </w:tabs>
    </w:pPr>
  </w:style>
  <w:style w:type="paragraph" w:customStyle="1" w:styleId="E-Mail">
    <w:name w:val="E-Mail"/>
    <w:basedOn w:val="Author"/>
    <w:rsid w:val="001C75D0"/>
    <w:pPr>
      <w:spacing w:after="60"/>
    </w:pPr>
  </w:style>
  <w:style w:type="paragraph" w:customStyle="1" w:styleId="Abstract">
    <w:name w:val="Abstract"/>
    <w:basedOn w:val="Heading1"/>
    <w:rsid w:val="001C75D0"/>
    <w:pPr>
      <w:numPr>
        <w:numId w:val="0"/>
      </w:numPr>
      <w:spacing w:before="0" w:after="120"/>
      <w:jc w:val="both"/>
      <w:outlineLvl w:val="9"/>
    </w:pPr>
    <w:rPr>
      <w:b w:val="0"/>
      <w:sz w:val="18"/>
    </w:rPr>
  </w:style>
  <w:style w:type="paragraph" w:styleId="ListNumber3">
    <w:name w:val="List Number 3"/>
    <w:basedOn w:val="Normal"/>
    <w:rsid w:val="001C75D0"/>
    <w:pPr>
      <w:ind w:left="1080" w:hanging="360"/>
    </w:pPr>
  </w:style>
  <w:style w:type="paragraph" w:customStyle="1" w:styleId="Captions">
    <w:name w:val="Captions"/>
    <w:basedOn w:val="Normal"/>
    <w:rsid w:val="001C75D0"/>
    <w:pPr>
      <w:framePr w:w="4680" w:h="2160" w:hRule="exact" w:hSpace="187" w:wrap="around" w:hAnchor="text" w:yAlign="bottom" w:anchorLock="1"/>
      <w:jc w:val="center"/>
    </w:pPr>
    <w:rPr>
      <w:b/>
    </w:rPr>
  </w:style>
  <w:style w:type="paragraph" w:customStyle="1" w:styleId="References">
    <w:name w:val="References"/>
    <w:basedOn w:val="Normal"/>
    <w:rsid w:val="001C75D0"/>
    <w:pPr>
      <w:numPr>
        <w:numId w:val="2"/>
      </w:numPr>
      <w:jc w:val="left"/>
    </w:pPr>
  </w:style>
  <w:style w:type="character" w:styleId="PageNumber">
    <w:name w:val="page number"/>
    <w:basedOn w:val="DefaultParagraphFont"/>
    <w:rsid w:val="001C75D0"/>
  </w:style>
  <w:style w:type="paragraph" w:styleId="BodyTextIndent">
    <w:name w:val="Body Text Indent"/>
    <w:basedOn w:val="Normal"/>
    <w:link w:val="BodyTextIndentChar"/>
    <w:rsid w:val="001C75D0"/>
    <w:pPr>
      <w:spacing w:after="0"/>
      <w:ind w:firstLine="360"/>
    </w:pPr>
    <w:rPr>
      <w:lang w:val="x-none"/>
    </w:rPr>
  </w:style>
  <w:style w:type="paragraph" w:styleId="DocumentMap">
    <w:name w:val="Document Map"/>
    <w:basedOn w:val="Normal"/>
    <w:semiHidden/>
    <w:rsid w:val="001C75D0"/>
    <w:pPr>
      <w:shd w:val="clear" w:color="auto" w:fill="000080"/>
    </w:pPr>
    <w:rPr>
      <w:rFonts w:ascii="Tahoma" w:hAnsi="Tahoma" w:cs="Tahoma"/>
    </w:rPr>
  </w:style>
  <w:style w:type="paragraph" w:styleId="Caption">
    <w:name w:val="caption"/>
    <w:basedOn w:val="Normal"/>
    <w:next w:val="Normal"/>
    <w:qFormat/>
    <w:rsid w:val="001C75D0"/>
    <w:pPr>
      <w:jc w:val="center"/>
    </w:pPr>
    <w:rPr>
      <w:rFonts w:cs="Miriam"/>
      <w:b/>
      <w:bCs/>
      <w:szCs w:val="18"/>
      <w:lang w:eastAsia="en-AU"/>
    </w:rPr>
  </w:style>
  <w:style w:type="paragraph" w:styleId="BodyText">
    <w:name w:val="Body Text"/>
    <w:basedOn w:val="Normal"/>
    <w:rsid w:val="001C75D0"/>
    <w:pPr>
      <w:framePr w:w="4680" w:h="2112" w:hRule="exact" w:hSpace="187" w:wrap="around" w:vAnchor="page" w:hAnchor="page" w:x="1155" w:y="12245" w:anchorLock="1"/>
      <w:spacing w:after="0"/>
    </w:pPr>
    <w:rPr>
      <w:sz w:val="16"/>
    </w:rPr>
  </w:style>
  <w:style w:type="character" w:styleId="Hyperlink">
    <w:name w:val="Hyperlink"/>
    <w:rsid w:val="001C75D0"/>
    <w:rPr>
      <w:color w:val="0000FF"/>
      <w:u w:val="single"/>
    </w:rPr>
  </w:style>
  <w:style w:type="paragraph" w:styleId="Header">
    <w:name w:val="header"/>
    <w:basedOn w:val="Normal"/>
    <w:rsid w:val="001C75D0"/>
    <w:pPr>
      <w:tabs>
        <w:tab w:val="center" w:pos="4320"/>
        <w:tab w:val="right" w:pos="8640"/>
      </w:tabs>
    </w:pPr>
  </w:style>
  <w:style w:type="character" w:customStyle="1" w:styleId="BodyTextIndentChar">
    <w:name w:val="Body Text Indent Char"/>
    <w:link w:val="BodyTextIndent"/>
    <w:rsid w:val="005F7F60"/>
    <w:rPr>
      <w:sz w:val="18"/>
      <w:lang w:eastAsia="en-US"/>
    </w:rPr>
  </w:style>
  <w:style w:type="character" w:styleId="FollowedHyperlink">
    <w:name w:val="FollowedHyperlink"/>
    <w:rsid w:val="00B42C37"/>
    <w:rPr>
      <w:color w:val="800080"/>
      <w:u w:val="single"/>
    </w:rPr>
  </w:style>
  <w:style w:type="paragraph" w:styleId="BalloonText">
    <w:name w:val="Balloon Text"/>
    <w:basedOn w:val="Normal"/>
    <w:link w:val="BalloonTextChar"/>
    <w:rsid w:val="00191F6F"/>
    <w:pPr>
      <w:spacing w:after="0"/>
    </w:pPr>
    <w:rPr>
      <w:rFonts w:ascii="Tahoma" w:hAnsi="Tahoma"/>
      <w:sz w:val="16"/>
      <w:szCs w:val="16"/>
      <w:lang w:val="x-none" w:eastAsia="x-none"/>
    </w:rPr>
  </w:style>
  <w:style w:type="character" w:customStyle="1" w:styleId="BalloonTextChar">
    <w:name w:val="Balloon Text Char"/>
    <w:link w:val="BalloonText"/>
    <w:rsid w:val="00191F6F"/>
    <w:rPr>
      <w:rFonts w:ascii="Tahoma" w:hAnsi="Tahoma" w:cs="Tahoma"/>
      <w:sz w:val="16"/>
      <w:szCs w:val="16"/>
    </w:rPr>
  </w:style>
  <w:style w:type="character" w:styleId="CommentReference">
    <w:name w:val="annotation reference"/>
    <w:rsid w:val="004067F1"/>
    <w:rPr>
      <w:sz w:val="16"/>
      <w:szCs w:val="16"/>
    </w:rPr>
  </w:style>
  <w:style w:type="paragraph" w:styleId="CommentText">
    <w:name w:val="annotation text"/>
    <w:basedOn w:val="Normal"/>
    <w:link w:val="CommentTextChar"/>
    <w:rsid w:val="004067F1"/>
    <w:rPr>
      <w:sz w:val="20"/>
    </w:rPr>
  </w:style>
  <w:style w:type="character" w:customStyle="1" w:styleId="CommentTextChar">
    <w:name w:val="Comment Text Char"/>
    <w:basedOn w:val="DefaultParagraphFont"/>
    <w:link w:val="CommentText"/>
    <w:rsid w:val="004067F1"/>
  </w:style>
  <w:style w:type="paragraph" w:styleId="CommentSubject">
    <w:name w:val="annotation subject"/>
    <w:basedOn w:val="CommentText"/>
    <w:next w:val="CommentText"/>
    <w:link w:val="CommentSubjectChar"/>
    <w:rsid w:val="004067F1"/>
    <w:rPr>
      <w:b/>
      <w:bCs/>
      <w:lang w:val="x-none" w:eastAsia="x-none"/>
    </w:rPr>
  </w:style>
  <w:style w:type="character" w:customStyle="1" w:styleId="CommentSubjectChar">
    <w:name w:val="Comment Subject Char"/>
    <w:link w:val="CommentSubject"/>
    <w:rsid w:val="004067F1"/>
    <w:rPr>
      <w:b/>
      <w:bCs/>
    </w:rPr>
  </w:style>
  <w:style w:type="character" w:customStyle="1" w:styleId="identifier-type">
    <w:name w:val="identifier-type"/>
    <w:rsid w:val="000016AD"/>
  </w:style>
  <w:style w:type="paragraph" w:styleId="ListParagraph">
    <w:name w:val="List Paragraph"/>
    <w:basedOn w:val="Normal"/>
    <w:uiPriority w:val="34"/>
    <w:qFormat/>
    <w:rsid w:val="000A3CEA"/>
    <w:pPr>
      <w:spacing w:after="200" w:line="276" w:lineRule="auto"/>
      <w:ind w:left="720"/>
      <w:contextualSpacing/>
      <w:jc w:val="left"/>
    </w:pPr>
    <w:rPr>
      <w:rFonts w:ascii="Calibri" w:eastAsia="Calibri" w:hAnsi="Calibri"/>
      <w:sz w:val="22"/>
      <w:szCs w:val="22"/>
    </w:rPr>
  </w:style>
  <w:style w:type="paragraph" w:styleId="Revision">
    <w:name w:val="Revision"/>
    <w:hidden/>
    <w:uiPriority w:val="99"/>
    <w:semiHidden/>
    <w:rsid w:val="000A3CEA"/>
    <w:rPr>
      <w:sz w:val="18"/>
    </w:rPr>
  </w:style>
  <w:style w:type="character" w:customStyle="1" w:styleId="citation">
    <w:name w:val="citation"/>
    <w:rsid w:val="00451659"/>
  </w:style>
  <w:style w:type="character" w:customStyle="1" w:styleId="apple-style-span">
    <w:name w:val="apple-style-span"/>
    <w:rsid w:val="00FF612B"/>
  </w:style>
  <w:style w:type="character" w:styleId="PlaceholderText">
    <w:name w:val="Placeholder Text"/>
    <w:uiPriority w:val="99"/>
    <w:semiHidden/>
    <w:rsid w:val="00FF7BC7"/>
    <w:rPr>
      <w:color w:val="808080"/>
    </w:rPr>
  </w:style>
  <w:style w:type="table" w:styleId="TableGrid">
    <w:name w:val="Table Grid"/>
    <w:basedOn w:val="TableNormal"/>
    <w:rsid w:val="006C4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0001">
      <w:bodyDiv w:val="1"/>
      <w:marLeft w:val="0"/>
      <w:marRight w:val="0"/>
      <w:marTop w:val="0"/>
      <w:marBottom w:val="0"/>
      <w:divBdr>
        <w:top w:val="none" w:sz="0" w:space="0" w:color="auto"/>
        <w:left w:val="none" w:sz="0" w:space="0" w:color="auto"/>
        <w:bottom w:val="none" w:sz="0" w:space="0" w:color="auto"/>
        <w:right w:val="none" w:sz="0" w:space="0" w:color="auto"/>
      </w:divBdr>
    </w:div>
    <w:div w:id="444037242">
      <w:bodyDiv w:val="1"/>
      <w:marLeft w:val="0"/>
      <w:marRight w:val="0"/>
      <w:marTop w:val="0"/>
      <w:marBottom w:val="0"/>
      <w:divBdr>
        <w:top w:val="none" w:sz="0" w:space="0" w:color="auto"/>
        <w:left w:val="none" w:sz="0" w:space="0" w:color="auto"/>
        <w:bottom w:val="none" w:sz="0" w:space="0" w:color="auto"/>
        <w:right w:val="none" w:sz="0" w:space="0" w:color="auto"/>
      </w:divBdr>
      <w:divsChild>
        <w:div w:id="197746869">
          <w:marLeft w:val="0"/>
          <w:marRight w:val="0"/>
          <w:marTop w:val="0"/>
          <w:marBottom w:val="0"/>
          <w:divBdr>
            <w:top w:val="none" w:sz="0" w:space="0" w:color="auto"/>
            <w:left w:val="none" w:sz="0" w:space="0" w:color="auto"/>
            <w:bottom w:val="none" w:sz="0" w:space="0" w:color="auto"/>
            <w:right w:val="none" w:sz="0" w:space="0" w:color="auto"/>
          </w:divBdr>
        </w:div>
      </w:divsChild>
    </w:div>
    <w:div w:id="481191346">
      <w:bodyDiv w:val="1"/>
      <w:marLeft w:val="0"/>
      <w:marRight w:val="0"/>
      <w:marTop w:val="0"/>
      <w:marBottom w:val="0"/>
      <w:divBdr>
        <w:top w:val="none" w:sz="0" w:space="0" w:color="auto"/>
        <w:left w:val="none" w:sz="0" w:space="0" w:color="auto"/>
        <w:bottom w:val="none" w:sz="0" w:space="0" w:color="auto"/>
        <w:right w:val="none" w:sz="0" w:space="0" w:color="auto"/>
      </w:divBdr>
      <w:divsChild>
        <w:div w:id="417752799">
          <w:marLeft w:val="0"/>
          <w:marRight w:val="0"/>
          <w:marTop w:val="0"/>
          <w:marBottom w:val="0"/>
          <w:divBdr>
            <w:top w:val="none" w:sz="0" w:space="0" w:color="auto"/>
            <w:left w:val="none" w:sz="0" w:space="0" w:color="auto"/>
            <w:bottom w:val="none" w:sz="0" w:space="0" w:color="auto"/>
            <w:right w:val="none" w:sz="0" w:space="0" w:color="auto"/>
          </w:divBdr>
        </w:div>
      </w:divsChild>
    </w:div>
    <w:div w:id="554976119">
      <w:bodyDiv w:val="1"/>
      <w:marLeft w:val="0"/>
      <w:marRight w:val="0"/>
      <w:marTop w:val="0"/>
      <w:marBottom w:val="0"/>
      <w:divBdr>
        <w:top w:val="none" w:sz="0" w:space="0" w:color="auto"/>
        <w:left w:val="none" w:sz="0" w:space="0" w:color="auto"/>
        <w:bottom w:val="none" w:sz="0" w:space="0" w:color="auto"/>
        <w:right w:val="none" w:sz="0" w:space="0" w:color="auto"/>
      </w:divBdr>
    </w:div>
    <w:div w:id="566185256">
      <w:bodyDiv w:val="1"/>
      <w:marLeft w:val="0"/>
      <w:marRight w:val="0"/>
      <w:marTop w:val="0"/>
      <w:marBottom w:val="0"/>
      <w:divBdr>
        <w:top w:val="none" w:sz="0" w:space="0" w:color="auto"/>
        <w:left w:val="none" w:sz="0" w:space="0" w:color="auto"/>
        <w:bottom w:val="none" w:sz="0" w:space="0" w:color="auto"/>
        <w:right w:val="none" w:sz="0" w:space="0" w:color="auto"/>
      </w:divBdr>
    </w:div>
    <w:div w:id="675838730">
      <w:bodyDiv w:val="1"/>
      <w:marLeft w:val="0"/>
      <w:marRight w:val="0"/>
      <w:marTop w:val="0"/>
      <w:marBottom w:val="0"/>
      <w:divBdr>
        <w:top w:val="none" w:sz="0" w:space="0" w:color="auto"/>
        <w:left w:val="none" w:sz="0" w:space="0" w:color="auto"/>
        <w:bottom w:val="none" w:sz="0" w:space="0" w:color="auto"/>
        <w:right w:val="none" w:sz="0" w:space="0" w:color="auto"/>
      </w:divBdr>
      <w:divsChild>
        <w:div w:id="934747286">
          <w:marLeft w:val="0"/>
          <w:marRight w:val="0"/>
          <w:marTop w:val="0"/>
          <w:marBottom w:val="0"/>
          <w:divBdr>
            <w:top w:val="none" w:sz="0" w:space="0" w:color="auto"/>
            <w:left w:val="none" w:sz="0" w:space="0" w:color="auto"/>
            <w:bottom w:val="none" w:sz="0" w:space="0" w:color="auto"/>
            <w:right w:val="none" w:sz="0" w:space="0" w:color="auto"/>
          </w:divBdr>
        </w:div>
      </w:divsChild>
    </w:div>
    <w:div w:id="799953156">
      <w:bodyDiv w:val="1"/>
      <w:marLeft w:val="0"/>
      <w:marRight w:val="0"/>
      <w:marTop w:val="0"/>
      <w:marBottom w:val="0"/>
      <w:divBdr>
        <w:top w:val="none" w:sz="0" w:space="0" w:color="auto"/>
        <w:left w:val="none" w:sz="0" w:space="0" w:color="auto"/>
        <w:bottom w:val="none" w:sz="0" w:space="0" w:color="auto"/>
        <w:right w:val="none" w:sz="0" w:space="0" w:color="auto"/>
      </w:divBdr>
    </w:div>
    <w:div w:id="844438220">
      <w:bodyDiv w:val="1"/>
      <w:marLeft w:val="0"/>
      <w:marRight w:val="0"/>
      <w:marTop w:val="0"/>
      <w:marBottom w:val="0"/>
      <w:divBdr>
        <w:top w:val="none" w:sz="0" w:space="0" w:color="auto"/>
        <w:left w:val="none" w:sz="0" w:space="0" w:color="auto"/>
        <w:bottom w:val="none" w:sz="0" w:space="0" w:color="auto"/>
        <w:right w:val="none" w:sz="0" w:space="0" w:color="auto"/>
      </w:divBdr>
      <w:divsChild>
        <w:div w:id="252015472">
          <w:marLeft w:val="0"/>
          <w:marRight w:val="0"/>
          <w:marTop w:val="0"/>
          <w:marBottom w:val="0"/>
          <w:divBdr>
            <w:top w:val="none" w:sz="0" w:space="0" w:color="auto"/>
            <w:left w:val="none" w:sz="0" w:space="0" w:color="auto"/>
            <w:bottom w:val="none" w:sz="0" w:space="0" w:color="auto"/>
            <w:right w:val="none" w:sz="0" w:space="0" w:color="auto"/>
          </w:divBdr>
        </w:div>
      </w:divsChild>
    </w:div>
    <w:div w:id="952592752">
      <w:bodyDiv w:val="1"/>
      <w:marLeft w:val="0"/>
      <w:marRight w:val="0"/>
      <w:marTop w:val="0"/>
      <w:marBottom w:val="0"/>
      <w:divBdr>
        <w:top w:val="none" w:sz="0" w:space="0" w:color="auto"/>
        <w:left w:val="none" w:sz="0" w:space="0" w:color="auto"/>
        <w:bottom w:val="none" w:sz="0" w:space="0" w:color="auto"/>
        <w:right w:val="none" w:sz="0" w:space="0" w:color="auto"/>
      </w:divBdr>
    </w:div>
    <w:div w:id="952638078">
      <w:bodyDiv w:val="1"/>
      <w:marLeft w:val="0"/>
      <w:marRight w:val="0"/>
      <w:marTop w:val="0"/>
      <w:marBottom w:val="0"/>
      <w:divBdr>
        <w:top w:val="none" w:sz="0" w:space="0" w:color="auto"/>
        <w:left w:val="none" w:sz="0" w:space="0" w:color="auto"/>
        <w:bottom w:val="none" w:sz="0" w:space="0" w:color="auto"/>
        <w:right w:val="none" w:sz="0" w:space="0" w:color="auto"/>
      </w:divBdr>
      <w:divsChild>
        <w:div w:id="1186671781">
          <w:marLeft w:val="0"/>
          <w:marRight w:val="0"/>
          <w:marTop w:val="0"/>
          <w:marBottom w:val="0"/>
          <w:divBdr>
            <w:top w:val="none" w:sz="0" w:space="0" w:color="auto"/>
            <w:left w:val="none" w:sz="0" w:space="0" w:color="auto"/>
            <w:bottom w:val="none" w:sz="0" w:space="0" w:color="auto"/>
            <w:right w:val="none" w:sz="0" w:space="0" w:color="auto"/>
          </w:divBdr>
        </w:div>
      </w:divsChild>
    </w:div>
    <w:div w:id="1452942930">
      <w:bodyDiv w:val="1"/>
      <w:marLeft w:val="0"/>
      <w:marRight w:val="0"/>
      <w:marTop w:val="0"/>
      <w:marBottom w:val="0"/>
      <w:divBdr>
        <w:top w:val="none" w:sz="0" w:space="0" w:color="auto"/>
        <w:left w:val="none" w:sz="0" w:space="0" w:color="auto"/>
        <w:bottom w:val="none" w:sz="0" w:space="0" w:color="auto"/>
        <w:right w:val="none" w:sz="0" w:space="0" w:color="auto"/>
      </w:divBdr>
    </w:div>
    <w:div w:id="1455828652">
      <w:bodyDiv w:val="1"/>
      <w:marLeft w:val="0"/>
      <w:marRight w:val="0"/>
      <w:marTop w:val="0"/>
      <w:marBottom w:val="0"/>
      <w:divBdr>
        <w:top w:val="none" w:sz="0" w:space="0" w:color="auto"/>
        <w:left w:val="none" w:sz="0" w:space="0" w:color="auto"/>
        <w:bottom w:val="none" w:sz="0" w:space="0" w:color="auto"/>
        <w:right w:val="none" w:sz="0" w:space="0" w:color="auto"/>
      </w:divBdr>
      <w:divsChild>
        <w:div w:id="1362512860">
          <w:marLeft w:val="0"/>
          <w:marRight w:val="0"/>
          <w:marTop w:val="0"/>
          <w:marBottom w:val="0"/>
          <w:divBdr>
            <w:top w:val="none" w:sz="0" w:space="0" w:color="auto"/>
            <w:left w:val="none" w:sz="0" w:space="0" w:color="auto"/>
            <w:bottom w:val="none" w:sz="0" w:space="0" w:color="auto"/>
            <w:right w:val="none" w:sz="0" w:space="0" w:color="auto"/>
          </w:divBdr>
        </w:div>
      </w:divsChild>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sChild>
        <w:div w:id="2131586422">
          <w:marLeft w:val="0"/>
          <w:marRight w:val="0"/>
          <w:marTop w:val="0"/>
          <w:marBottom w:val="0"/>
          <w:divBdr>
            <w:top w:val="none" w:sz="0" w:space="0" w:color="auto"/>
            <w:left w:val="none" w:sz="0" w:space="0" w:color="auto"/>
            <w:bottom w:val="none" w:sz="0" w:space="0" w:color="auto"/>
            <w:right w:val="none" w:sz="0" w:space="0" w:color="auto"/>
          </w:divBdr>
        </w:div>
      </w:divsChild>
    </w:div>
    <w:div w:id="1763645227">
      <w:bodyDiv w:val="1"/>
      <w:marLeft w:val="0"/>
      <w:marRight w:val="0"/>
      <w:marTop w:val="0"/>
      <w:marBottom w:val="0"/>
      <w:divBdr>
        <w:top w:val="none" w:sz="0" w:space="0" w:color="auto"/>
        <w:left w:val="none" w:sz="0" w:space="0" w:color="auto"/>
        <w:bottom w:val="none" w:sz="0" w:space="0" w:color="auto"/>
        <w:right w:val="none" w:sz="0" w:space="0" w:color="auto"/>
      </w:divBdr>
    </w:div>
    <w:div w:id="1942226174">
      <w:bodyDiv w:val="1"/>
      <w:marLeft w:val="0"/>
      <w:marRight w:val="0"/>
      <w:marTop w:val="0"/>
      <w:marBottom w:val="0"/>
      <w:divBdr>
        <w:top w:val="none" w:sz="0" w:space="0" w:color="auto"/>
        <w:left w:val="none" w:sz="0" w:space="0" w:color="auto"/>
        <w:bottom w:val="none" w:sz="0" w:space="0" w:color="auto"/>
        <w:right w:val="none" w:sz="0" w:space="0" w:color="auto"/>
      </w:divBdr>
    </w:div>
    <w:div w:id="20765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9AA2108-381E-4486-BB61-510BC8BF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12081</Words>
  <Characters>68864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80784</CharactersWithSpaces>
  <SharedDoc>false</SharedDoc>
  <HLinks>
    <vt:vector size="252" baseType="variant">
      <vt:variant>
        <vt:i4>4390923</vt:i4>
      </vt:variant>
      <vt:variant>
        <vt:i4>260</vt:i4>
      </vt:variant>
      <vt:variant>
        <vt:i4>0</vt:i4>
      </vt:variant>
      <vt:variant>
        <vt:i4>5</vt:i4>
      </vt:variant>
      <vt:variant>
        <vt:lpwstr/>
      </vt:variant>
      <vt:variant>
        <vt:lpwstr>_ENREF_2</vt:lpwstr>
      </vt:variant>
      <vt:variant>
        <vt:i4>4390923</vt:i4>
      </vt:variant>
      <vt:variant>
        <vt:i4>254</vt:i4>
      </vt:variant>
      <vt:variant>
        <vt:i4>0</vt:i4>
      </vt:variant>
      <vt:variant>
        <vt:i4>5</vt:i4>
      </vt:variant>
      <vt:variant>
        <vt:lpwstr/>
      </vt:variant>
      <vt:variant>
        <vt:lpwstr>_ENREF_2</vt:lpwstr>
      </vt:variant>
      <vt:variant>
        <vt:i4>4390923</vt:i4>
      </vt:variant>
      <vt:variant>
        <vt:i4>248</vt:i4>
      </vt:variant>
      <vt:variant>
        <vt:i4>0</vt:i4>
      </vt:variant>
      <vt:variant>
        <vt:i4>5</vt:i4>
      </vt:variant>
      <vt:variant>
        <vt:lpwstr/>
      </vt:variant>
      <vt:variant>
        <vt:lpwstr>_ENREF_24</vt:lpwstr>
      </vt:variant>
      <vt:variant>
        <vt:i4>4325387</vt:i4>
      </vt:variant>
      <vt:variant>
        <vt:i4>242</vt:i4>
      </vt:variant>
      <vt:variant>
        <vt:i4>0</vt:i4>
      </vt:variant>
      <vt:variant>
        <vt:i4>5</vt:i4>
      </vt:variant>
      <vt:variant>
        <vt:lpwstr/>
      </vt:variant>
      <vt:variant>
        <vt:lpwstr>_ENREF_3</vt:lpwstr>
      </vt:variant>
      <vt:variant>
        <vt:i4>4456459</vt:i4>
      </vt:variant>
      <vt:variant>
        <vt:i4>236</vt:i4>
      </vt:variant>
      <vt:variant>
        <vt:i4>0</vt:i4>
      </vt:variant>
      <vt:variant>
        <vt:i4>5</vt:i4>
      </vt:variant>
      <vt:variant>
        <vt:lpwstr/>
      </vt:variant>
      <vt:variant>
        <vt:lpwstr>_ENREF_5</vt:lpwstr>
      </vt:variant>
      <vt:variant>
        <vt:i4>4390923</vt:i4>
      </vt:variant>
      <vt:variant>
        <vt:i4>230</vt:i4>
      </vt:variant>
      <vt:variant>
        <vt:i4>0</vt:i4>
      </vt:variant>
      <vt:variant>
        <vt:i4>5</vt:i4>
      </vt:variant>
      <vt:variant>
        <vt:lpwstr/>
      </vt:variant>
      <vt:variant>
        <vt:lpwstr>_ENREF_23</vt:lpwstr>
      </vt:variant>
      <vt:variant>
        <vt:i4>4194315</vt:i4>
      </vt:variant>
      <vt:variant>
        <vt:i4>224</vt:i4>
      </vt:variant>
      <vt:variant>
        <vt:i4>0</vt:i4>
      </vt:variant>
      <vt:variant>
        <vt:i4>5</vt:i4>
      </vt:variant>
      <vt:variant>
        <vt:lpwstr/>
      </vt:variant>
      <vt:variant>
        <vt:lpwstr>_ENREF_15</vt:lpwstr>
      </vt:variant>
      <vt:variant>
        <vt:i4>4390923</vt:i4>
      </vt:variant>
      <vt:variant>
        <vt:i4>218</vt:i4>
      </vt:variant>
      <vt:variant>
        <vt:i4>0</vt:i4>
      </vt:variant>
      <vt:variant>
        <vt:i4>5</vt:i4>
      </vt:variant>
      <vt:variant>
        <vt:lpwstr/>
      </vt:variant>
      <vt:variant>
        <vt:lpwstr>_ENREF_22</vt:lpwstr>
      </vt:variant>
      <vt:variant>
        <vt:i4>4194315</vt:i4>
      </vt:variant>
      <vt:variant>
        <vt:i4>212</vt:i4>
      </vt:variant>
      <vt:variant>
        <vt:i4>0</vt:i4>
      </vt:variant>
      <vt:variant>
        <vt:i4>5</vt:i4>
      </vt:variant>
      <vt:variant>
        <vt:lpwstr/>
      </vt:variant>
      <vt:variant>
        <vt:lpwstr>_ENREF_15</vt:lpwstr>
      </vt:variant>
      <vt:variant>
        <vt:i4>4390923</vt:i4>
      </vt:variant>
      <vt:variant>
        <vt:i4>206</vt:i4>
      </vt:variant>
      <vt:variant>
        <vt:i4>0</vt:i4>
      </vt:variant>
      <vt:variant>
        <vt:i4>5</vt:i4>
      </vt:variant>
      <vt:variant>
        <vt:lpwstr/>
      </vt:variant>
      <vt:variant>
        <vt:lpwstr>_ENREF_21</vt:lpwstr>
      </vt:variant>
      <vt:variant>
        <vt:i4>4390923</vt:i4>
      </vt:variant>
      <vt:variant>
        <vt:i4>200</vt:i4>
      </vt:variant>
      <vt:variant>
        <vt:i4>0</vt:i4>
      </vt:variant>
      <vt:variant>
        <vt:i4>5</vt:i4>
      </vt:variant>
      <vt:variant>
        <vt:lpwstr/>
      </vt:variant>
      <vt:variant>
        <vt:lpwstr>_ENREF_20</vt:lpwstr>
      </vt:variant>
      <vt:variant>
        <vt:i4>4194315</vt:i4>
      </vt:variant>
      <vt:variant>
        <vt:i4>188</vt:i4>
      </vt:variant>
      <vt:variant>
        <vt:i4>0</vt:i4>
      </vt:variant>
      <vt:variant>
        <vt:i4>5</vt:i4>
      </vt:variant>
      <vt:variant>
        <vt:lpwstr/>
      </vt:variant>
      <vt:variant>
        <vt:lpwstr>_ENREF_15</vt:lpwstr>
      </vt:variant>
      <vt:variant>
        <vt:i4>4325387</vt:i4>
      </vt:variant>
      <vt:variant>
        <vt:i4>182</vt:i4>
      </vt:variant>
      <vt:variant>
        <vt:i4>0</vt:i4>
      </vt:variant>
      <vt:variant>
        <vt:i4>5</vt:i4>
      </vt:variant>
      <vt:variant>
        <vt:lpwstr/>
      </vt:variant>
      <vt:variant>
        <vt:lpwstr>_ENREF_3</vt:lpwstr>
      </vt:variant>
      <vt:variant>
        <vt:i4>4194315</vt:i4>
      </vt:variant>
      <vt:variant>
        <vt:i4>176</vt:i4>
      </vt:variant>
      <vt:variant>
        <vt:i4>0</vt:i4>
      </vt:variant>
      <vt:variant>
        <vt:i4>5</vt:i4>
      </vt:variant>
      <vt:variant>
        <vt:lpwstr/>
      </vt:variant>
      <vt:variant>
        <vt:lpwstr>_ENREF_10</vt:lpwstr>
      </vt:variant>
      <vt:variant>
        <vt:i4>4194315</vt:i4>
      </vt:variant>
      <vt:variant>
        <vt:i4>170</vt:i4>
      </vt:variant>
      <vt:variant>
        <vt:i4>0</vt:i4>
      </vt:variant>
      <vt:variant>
        <vt:i4>5</vt:i4>
      </vt:variant>
      <vt:variant>
        <vt:lpwstr/>
      </vt:variant>
      <vt:variant>
        <vt:lpwstr>_ENREF_15</vt:lpwstr>
      </vt:variant>
      <vt:variant>
        <vt:i4>4194315</vt:i4>
      </vt:variant>
      <vt:variant>
        <vt:i4>164</vt:i4>
      </vt:variant>
      <vt:variant>
        <vt:i4>0</vt:i4>
      </vt:variant>
      <vt:variant>
        <vt:i4>5</vt:i4>
      </vt:variant>
      <vt:variant>
        <vt:lpwstr/>
      </vt:variant>
      <vt:variant>
        <vt:lpwstr>_ENREF_10</vt:lpwstr>
      </vt:variant>
      <vt:variant>
        <vt:i4>4194315</vt:i4>
      </vt:variant>
      <vt:variant>
        <vt:i4>158</vt:i4>
      </vt:variant>
      <vt:variant>
        <vt:i4>0</vt:i4>
      </vt:variant>
      <vt:variant>
        <vt:i4>5</vt:i4>
      </vt:variant>
      <vt:variant>
        <vt:lpwstr/>
      </vt:variant>
      <vt:variant>
        <vt:lpwstr>_ENREF_19</vt:lpwstr>
      </vt:variant>
      <vt:variant>
        <vt:i4>4390923</vt:i4>
      </vt:variant>
      <vt:variant>
        <vt:i4>152</vt:i4>
      </vt:variant>
      <vt:variant>
        <vt:i4>0</vt:i4>
      </vt:variant>
      <vt:variant>
        <vt:i4>5</vt:i4>
      </vt:variant>
      <vt:variant>
        <vt:lpwstr/>
      </vt:variant>
      <vt:variant>
        <vt:lpwstr>_ENREF_2</vt:lpwstr>
      </vt:variant>
      <vt:variant>
        <vt:i4>4718603</vt:i4>
      </vt:variant>
      <vt:variant>
        <vt:i4>146</vt:i4>
      </vt:variant>
      <vt:variant>
        <vt:i4>0</vt:i4>
      </vt:variant>
      <vt:variant>
        <vt:i4>5</vt:i4>
      </vt:variant>
      <vt:variant>
        <vt:lpwstr/>
      </vt:variant>
      <vt:variant>
        <vt:lpwstr>_ENREF_9</vt:lpwstr>
      </vt:variant>
      <vt:variant>
        <vt:i4>4194315</vt:i4>
      </vt:variant>
      <vt:variant>
        <vt:i4>140</vt:i4>
      </vt:variant>
      <vt:variant>
        <vt:i4>0</vt:i4>
      </vt:variant>
      <vt:variant>
        <vt:i4>5</vt:i4>
      </vt:variant>
      <vt:variant>
        <vt:lpwstr/>
      </vt:variant>
      <vt:variant>
        <vt:lpwstr>_ENREF_18</vt:lpwstr>
      </vt:variant>
      <vt:variant>
        <vt:i4>4194315</vt:i4>
      </vt:variant>
      <vt:variant>
        <vt:i4>134</vt:i4>
      </vt:variant>
      <vt:variant>
        <vt:i4>0</vt:i4>
      </vt:variant>
      <vt:variant>
        <vt:i4>5</vt:i4>
      </vt:variant>
      <vt:variant>
        <vt:lpwstr/>
      </vt:variant>
      <vt:variant>
        <vt:lpwstr>_ENREF_17</vt:lpwstr>
      </vt:variant>
      <vt:variant>
        <vt:i4>4194315</vt:i4>
      </vt:variant>
      <vt:variant>
        <vt:i4>128</vt:i4>
      </vt:variant>
      <vt:variant>
        <vt:i4>0</vt:i4>
      </vt:variant>
      <vt:variant>
        <vt:i4>5</vt:i4>
      </vt:variant>
      <vt:variant>
        <vt:lpwstr/>
      </vt:variant>
      <vt:variant>
        <vt:lpwstr>_ENREF_16</vt:lpwstr>
      </vt:variant>
      <vt:variant>
        <vt:i4>4587531</vt:i4>
      </vt:variant>
      <vt:variant>
        <vt:i4>122</vt:i4>
      </vt:variant>
      <vt:variant>
        <vt:i4>0</vt:i4>
      </vt:variant>
      <vt:variant>
        <vt:i4>5</vt:i4>
      </vt:variant>
      <vt:variant>
        <vt:lpwstr/>
      </vt:variant>
      <vt:variant>
        <vt:lpwstr>_ENREF_7</vt:lpwstr>
      </vt:variant>
      <vt:variant>
        <vt:i4>4390923</vt:i4>
      </vt:variant>
      <vt:variant>
        <vt:i4>116</vt:i4>
      </vt:variant>
      <vt:variant>
        <vt:i4>0</vt:i4>
      </vt:variant>
      <vt:variant>
        <vt:i4>5</vt:i4>
      </vt:variant>
      <vt:variant>
        <vt:lpwstr/>
      </vt:variant>
      <vt:variant>
        <vt:lpwstr>_ENREF_2</vt:lpwstr>
      </vt:variant>
      <vt:variant>
        <vt:i4>4653067</vt:i4>
      </vt:variant>
      <vt:variant>
        <vt:i4>110</vt:i4>
      </vt:variant>
      <vt:variant>
        <vt:i4>0</vt:i4>
      </vt:variant>
      <vt:variant>
        <vt:i4>5</vt:i4>
      </vt:variant>
      <vt:variant>
        <vt:lpwstr/>
      </vt:variant>
      <vt:variant>
        <vt:lpwstr>_ENREF_6</vt:lpwstr>
      </vt:variant>
      <vt:variant>
        <vt:i4>4194315</vt:i4>
      </vt:variant>
      <vt:variant>
        <vt:i4>104</vt:i4>
      </vt:variant>
      <vt:variant>
        <vt:i4>0</vt:i4>
      </vt:variant>
      <vt:variant>
        <vt:i4>5</vt:i4>
      </vt:variant>
      <vt:variant>
        <vt:lpwstr/>
      </vt:variant>
      <vt:variant>
        <vt:lpwstr>_ENREF_15</vt:lpwstr>
      </vt:variant>
      <vt:variant>
        <vt:i4>4390923</vt:i4>
      </vt:variant>
      <vt:variant>
        <vt:i4>98</vt:i4>
      </vt:variant>
      <vt:variant>
        <vt:i4>0</vt:i4>
      </vt:variant>
      <vt:variant>
        <vt:i4>5</vt:i4>
      </vt:variant>
      <vt:variant>
        <vt:lpwstr/>
      </vt:variant>
      <vt:variant>
        <vt:lpwstr>_ENREF_2</vt:lpwstr>
      </vt:variant>
      <vt:variant>
        <vt:i4>4194315</vt:i4>
      </vt:variant>
      <vt:variant>
        <vt:i4>92</vt:i4>
      </vt:variant>
      <vt:variant>
        <vt:i4>0</vt:i4>
      </vt:variant>
      <vt:variant>
        <vt:i4>5</vt:i4>
      </vt:variant>
      <vt:variant>
        <vt:lpwstr/>
      </vt:variant>
      <vt:variant>
        <vt:lpwstr>_ENREF_14</vt:lpwstr>
      </vt:variant>
      <vt:variant>
        <vt:i4>4194315</vt:i4>
      </vt:variant>
      <vt:variant>
        <vt:i4>86</vt:i4>
      </vt:variant>
      <vt:variant>
        <vt:i4>0</vt:i4>
      </vt:variant>
      <vt:variant>
        <vt:i4>5</vt:i4>
      </vt:variant>
      <vt:variant>
        <vt:lpwstr/>
      </vt:variant>
      <vt:variant>
        <vt:lpwstr>_ENREF_13</vt:lpwstr>
      </vt:variant>
      <vt:variant>
        <vt:i4>4456459</vt:i4>
      </vt:variant>
      <vt:variant>
        <vt:i4>80</vt:i4>
      </vt:variant>
      <vt:variant>
        <vt:i4>0</vt:i4>
      </vt:variant>
      <vt:variant>
        <vt:i4>5</vt:i4>
      </vt:variant>
      <vt:variant>
        <vt:lpwstr/>
      </vt:variant>
      <vt:variant>
        <vt:lpwstr>_ENREF_5</vt:lpwstr>
      </vt:variant>
      <vt:variant>
        <vt:i4>4194315</vt:i4>
      </vt:variant>
      <vt:variant>
        <vt:i4>74</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4194315</vt:i4>
      </vt:variant>
      <vt:variant>
        <vt:i4>62</vt:i4>
      </vt:variant>
      <vt:variant>
        <vt:i4>0</vt:i4>
      </vt:variant>
      <vt:variant>
        <vt:i4>5</vt:i4>
      </vt:variant>
      <vt:variant>
        <vt:lpwstr/>
      </vt:variant>
      <vt:variant>
        <vt:lpwstr>_ENREF_10</vt:lpwstr>
      </vt:variant>
      <vt:variant>
        <vt:i4>4718603</vt:i4>
      </vt:variant>
      <vt:variant>
        <vt:i4>56</vt:i4>
      </vt:variant>
      <vt:variant>
        <vt:i4>0</vt:i4>
      </vt:variant>
      <vt:variant>
        <vt:i4>5</vt:i4>
      </vt:variant>
      <vt:variant>
        <vt:lpwstr/>
      </vt:variant>
      <vt:variant>
        <vt:lpwstr>_ENREF_9</vt:lpwstr>
      </vt:variant>
      <vt:variant>
        <vt:i4>4521995</vt:i4>
      </vt:variant>
      <vt:variant>
        <vt:i4>50</vt:i4>
      </vt:variant>
      <vt:variant>
        <vt:i4>0</vt:i4>
      </vt:variant>
      <vt:variant>
        <vt:i4>5</vt:i4>
      </vt:variant>
      <vt:variant>
        <vt:lpwstr/>
      </vt:variant>
      <vt:variant>
        <vt:lpwstr>_ENREF_4</vt:lpwstr>
      </vt:variant>
      <vt:variant>
        <vt:i4>4784139</vt:i4>
      </vt:variant>
      <vt:variant>
        <vt:i4>41</vt:i4>
      </vt:variant>
      <vt:variant>
        <vt:i4>0</vt:i4>
      </vt:variant>
      <vt:variant>
        <vt:i4>5</vt:i4>
      </vt:variant>
      <vt:variant>
        <vt:lpwstr/>
      </vt:variant>
      <vt:variant>
        <vt:lpwstr>_ENREF_8</vt:lpwstr>
      </vt:variant>
      <vt:variant>
        <vt:i4>4390923</vt:i4>
      </vt:variant>
      <vt:variant>
        <vt:i4>35</vt:i4>
      </vt:variant>
      <vt:variant>
        <vt:i4>0</vt:i4>
      </vt:variant>
      <vt:variant>
        <vt:i4>5</vt:i4>
      </vt:variant>
      <vt:variant>
        <vt:lpwstr/>
      </vt:variant>
      <vt:variant>
        <vt:lpwstr>_ENREF_2</vt:lpwstr>
      </vt:variant>
      <vt:variant>
        <vt:i4>4390923</vt:i4>
      </vt:variant>
      <vt:variant>
        <vt:i4>29</vt:i4>
      </vt:variant>
      <vt:variant>
        <vt:i4>0</vt:i4>
      </vt:variant>
      <vt:variant>
        <vt:i4>5</vt:i4>
      </vt:variant>
      <vt:variant>
        <vt:lpwstr/>
      </vt:variant>
      <vt:variant>
        <vt:lpwstr>_ENREF_2</vt:lpwstr>
      </vt:variant>
      <vt:variant>
        <vt:i4>4587531</vt:i4>
      </vt:variant>
      <vt:variant>
        <vt:i4>23</vt:i4>
      </vt:variant>
      <vt:variant>
        <vt:i4>0</vt:i4>
      </vt:variant>
      <vt:variant>
        <vt:i4>5</vt:i4>
      </vt:variant>
      <vt:variant>
        <vt:lpwstr/>
      </vt:variant>
      <vt:variant>
        <vt:lpwstr>_ENREF_7</vt:lpwstr>
      </vt:variant>
      <vt:variant>
        <vt:i4>4456459</vt:i4>
      </vt:variant>
      <vt:variant>
        <vt:i4>17</vt:i4>
      </vt:variant>
      <vt:variant>
        <vt:i4>0</vt:i4>
      </vt:variant>
      <vt:variant>
        <vt:i4>5</vt:i4>
      </vt:variant>
      <vt:variant>
        <vt:lpwstr/>
      </vt:variant>
      <vt:variant>
        <vt:lpwstr>_ENREF_5</vt:lpwstr>
      </vt:variant>
      <vt:variant>
        <vt:i4>4390923</vt:i4>
      </vt:variant>
      <vt:variant>
        <vt:i4>11</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Chong Wang</cp:lastModifiedBy>
  <cp:revision>7</cp:revision>
  <cp:lastPrinted>2012-01-29T21:03:00Z</cp:lastPrinted>
  <dcterms:created xsi:type="dcterms:W3CDTF">2012-04-06T15:19:00Z</dcterms:created>
  <dcterms:modified xsi:type="dcterms:W3CDTF">2012-04-10T15:06:00Z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